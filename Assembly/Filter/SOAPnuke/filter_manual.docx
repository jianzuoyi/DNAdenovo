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6B" w:rsidRDefault="00F72E2D" w:rsidP="000D5B29">
      <w:pPr>
        <w:spacing w:line="30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filter</w:t>
      </w:r>
      <w:r w:rsidR="0054516B" w:rsidRPr="000D5B29">
        <w:rPr>
          <w:rFonts w:hint="eastAsia"/>
          <w:b/>
          <w:sz w:val="36"/>
        </w:rPr>
        <w:t>用户手册</w:t>
      </w: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AF2B70">
      <w:pPr>
        <w:jc w:val="center"/>
        <w:rPr>
          <w:rFonts w:ascii="宋体" w:hAnsi="宋体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186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820"/>
        <w:gridCol w:w="4134"/>
      </w:tblGrid>
      <w:tr w:rsidR="00AF2B70" w:rsidTr="00BC55CF">
        <w:trPr>
          <w:cantSplit/>
          <w:trHeight w:val="319"/>
        </w:trPr>
        <w:tc>
          <w:tcPr>
            <w:tcW w:w="2376" w:type="dxa"/>
            <w:vMerge w:val="restart"/>
            <w:shd w:val="clear" w:color="auto" w:fill="auto"/>
          </w:tcPr>
          <w:p w:rsidR="00AF2B70" w:rsidRDefault="00AF2B70" w:rsidP="00BC55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AF2B70" w:rsidRDefault="00AF2B70" w:rsidP="00BC55CF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080053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  <w:p w:rsidR="00AF2B70" w:rsidRDefault="00080053" w:rsidP="00BC55CF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</w:t>
            </w:r>
            <w:r w:rsidR="00AF2B70">
              <w:rPr>
                <w:rFonts w:ascii="宋体" w:hAnsi="宋体" w:hint="eastAsia"/>
              </w:rPr>
              <w:t>] 草稿</w:t>
            </w:r>
          </w:p>
          <w:p w:rsidR="00AF2B70" w:rsidRDefault="00AF2B70" w:rsidP="00BC55CF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文件标识：</w:t>
            </w:r>
          </w:p>
        </w:tc>
        <w:tc>
          <w:tcPr>
            <w:tcW w:w="4134" w:type="dxa"/>
          </w:tcPr>
          <w:p w:rsidR="00AF2B70" w:rsidRDefault="003B04EC" w:rsidP="00BC55CF">
            <w:r>
              <w:rPr>
                <w:rFonts w:hint="eastAsia"/>
              </w:rPr>
              <w:t>BIS_Tool_Manual</w:t>
            </w:r>
            <w:r w:rsidR="00A64FD3">
              <w:rPr>
                <w:rFonts w:hint="eastAsia"/>
              </w:rPr>
              <w:t>_0</w:t>
            </w:r>
            <w:r w:rsidR="00681F3F">
              <w:rPr>
                <w:rFonts w:hint="eastAsia"/>
              </w:rPr>
              <w:t>2</w:t>
            </w:r>
          </w:p>
        </w:tc>
      </w:tr>
      <w:tr w:rsidR="00AF2B70" w:rsidTr="00BC55CF">
        <w:trPr>
          <w:cantSplit/>
          <w:trHeight w:val="319"/>
        </w:trPr>
        <w:tc>
          <w:tcPr>
            <w:tcW w:w="2376" w:type="dxa"/>
            <w:vMerge/>
            <w:shd w:val="clear" w:color="auto" w:fill="auto"/>
          </w:tcPr>
          <w:p w:rsidR="00AF2B70" w:rsidRDefault="00AF2B70" w:rsidP="00BC55CF">
            <w:pPr>
              <w:ind w:firstLineChars="200" w:firstLine="420"/>
            </w:pP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当前版本：</w:t>
            </w:r>
          </w:p>
        </w:tc>
        <w:tc>
          <w:tcPr>
            <w:tcW w:w="4134" w:type="dxa"/>
          </w:tcPr>
          <w:p w:rsidR="00AF2B70" w:rsidRDefault="00174252" w:rsidP="00BC55CF">
            <w:r>
              <w:rPr>
                <w:rFonts w:hint="eastAsia"/>
              </w:rPr>
              <w:t>4</w:t>
            </w:r>
            <w:r w:rsidR="00DB11D1">
              <w:rPr>
                <w:rFonts w:hint="eastAsia"/>
              </w:rPr>
              <w:t>.0</w:t>
            </w:r>
          </w:p>
        </w:tc>
      </w:tr>
      <w:tr w:rsidR="00AF2B70" w:rsidTr="00BC55CF">
        <w:trPr>
          <w:cantSplit/>
        </w:trPr>
        <w:tc>
          <w:tcPr>
            <w:tcW w:w="2376" w:type="dxa"/>
            <w:vMerge/>
            <w:shd w:val="clear" w:color="auto" w:fill="auto"/>
          </w:tcPr>
          <w:p w:rsidR="00AF2B70" w:rsidRDefault="00AF2B70" w:rsidP="00BC55CF">
            <w:pPr>
              <w:ind w:firstLineChars="200" w:firstLine="420"/>
            </w:pP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134" w:type="dxa"/>
          </w:tcPr>
          <w:p w:rsidR="00AF2B70" w:rsidRDefault="00DB11D1" w:rsidP="00BC55CF">
            <w:proofErr w:type="gramStart"/>
            <w:r>
              <w:rPr>
                <w:rFonts w:hint="eastAsia"/>
              </w:rPr>
              <w:t>汪亮</w:t>
            </w:r>
            <w:proofErr w:type="gramEnd"/>
          </w:p>
        </w:tc>
      </w:tr>
      <w:tr w:rsidR="00AF2B70" w:rsidTr="00BC55CF">
        <w:trPr>
          <w:cantSplit/>
        </w:trPr>
        <w:tc>
          <w:tcPr>
            <w:tcW w:w="2376" w:type="dxa"/>
            <w:vMerge/>
            <w:shd w:val="clear" w:color="auto" w:fill="auto"/>
          </w:tcPr>
          <w:p w:rsidR="00AF2B70" w:rsidRDefault="00AF2B70" w:rsidP="00BC55CF">
            <w:pPr>
              <w:ind w:firstLineChars="200" w:firstLine="420"/>
            </w:pP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完成日期：</w:t>
            </w:r>
          </w:p>
        </w:tc>
        <w:tc>
          <w:tcPr>
            <w:tcW w:w="4134" w:type="dxa"/>
          </w:tcPr>
          <w:p w:rsidR="00AF2B70" w:rsidRDefault="001359BB" w:rsidP="00BC55CF">
            <w:r>
              <w:rPr>
                <w:rFonts w:hint="eastAsia"/>
              </w:rPr>
              <w:t>2012-06-2</w:t>
            </w:r>
            <w:r w:rsidR="00C92F82">
              <w:rPr>
                <w:rFonts w:hint="eastAsia"/>
              </w:rPr>
              <w:t>5</w:t>
            </w:r>
          </w:p>
        </w:tc>
      </w:tr>
    </w:tbl>
    <w:p w:rsidR="00AF2B70" w:rsidRDefault="00AF2B70" w:rsidP="00AF2B70">
      <w:pPr>
        <w:jc w:val="center"/>
        <w:rPr>
          <w:rFonts w:ascii="宋体" w:hAnsi="宋体"/>
          <w:b/>
          <w:bCs/>
          <w:sz w:val="18"/>
          <w:szCs w:val="18"/>
        </w:rPr>
      </w:pPr>
    </w:p>
    <w:p w:rsidR="00AF2B70" w:rsidRPr="00CF34AC" w:rsidRDefault="00AF2B70" w:rsidP="00AF2B70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44"/>
        </w:rPr>
        <w:br w:type="page"/>
      </w:r>
      <w:r w:rsidRPr="00CF34AC">
        <w:rPr>
          <w:rFonts w:ascii="宋体" w:hAnsi="宋体" w:hint="eastAsia"/>
          <w:sz w:val="28"/>
          <w:szCs w:val="28"/>
        </w:rPr>
        <w:t>修订历史</w:t>
      </w:r>
    </w:p>
    <w:tbl>
      <w:tblPr>
        <w:tblpPr w:leftFromText="180" w:rightFromText="180" w:vertAnchor="text" w:horzAnchor="margin" w:tblpY="11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8"/>
        <w:gridCol w:w="840"/>
        <w:gridCol w:w="2970"/>
        <w:gridCol w:w="1139"/>
        <w:gridCol w:w="1343"/>
        <w:gridCol w:w="1542"/>
      </w:tblGrid>
      <w:tr w:rsidR="00AF2B70" w:rsidTr="007A5F30">
        <w:trPr>
          <w:trHeight w:val="517"/>
        </w:trPr>
        <w:tc>
          <w:tcPr>
            <w:tcW w:w="688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840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2970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编写/修订说明</w:t>
            </w:r>
          </w:p>
        </w:tc>
        <w:tc>
          <w:tcPr>
            <w:tcW w:w="1139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1343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542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F2B70" w:rsidTr="007A5F30">
        <w:trPr>
          <w:trHeight w:val="452"/>
        </w:trPr>
        <w:tc>
          <w:tcPr>
            <w:tcW w:w="688" w:type="dxa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40" w:type="dxa"/>
            <w:vAlign w:val="center"/>
          </w:tcPr>
          <w:p w:rsidR="00AF2B70" w:rsidRDefault="00D56C68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970" w:type="dxa"/>
            <w:vAlign w:val="center"/>
          </w:tcPr>
          <w:p w:rsidR="00AF2B70" w:rsidRDefault="007B448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</w:t>
            </w:r>
          </w:p>
        </w:tc>
        <w:tc>
          <w:tcPr>
            <w:tcW w:w="1139" w:type="dxa"/>
            <w:vAlign w:val="center"/>
          </w:tcPr>
          <w:p w:rsidR="00AF2B70" w:rsidRDefault="007B4480" w:rsidP="00BC55C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AF2B70" w:rsidRDefault="00DB1FC8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2012.06.20</w:t>
            </w:r>
            <w:r w:rsidR="00AF2B70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</w:p>
        </w:tc>
      </w:tr>
      <w:tr w:rsidR="00347962" w:rsidTr="007A5F30">
        <w:trPr>
          <w:trHeight w:val="577"/>
        </w:trPr>
        <w:tc>
          <w:tcPr>
            <w:tcW w:w="688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40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</w:t>
            </w:r>
          </w:p>
        </w:tc>
        <w:tc>
          <w:tcPr>
            <w:tcW w:w="2970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3.3</w:t>
            </w:r>
            <w:r w:rsidR="002D4383">
              <w:rPr>
                <w:rFonts w:ascii="宋体" w:hAnsi="宋体" w:hint="eastAsia"/>
              </w:rPr>
              <w:t>、4.</w:t>
            </w:r>
            <w:r w:rsidR="00183278">
              <w:rPr>
                <w:rFonts w:ascii="宋体" w:hAnsi="宋体" w:hint="eastAsia"/>
              </w:rPr>
              <w:t>2、4.4、6</w:t>
            </w:r>
          </w:p>
        </w:tc>
        <w:tc>
          <w:tcPr>
            <w:tcW w:w="1139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2012.06.2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</w:p>
        </w:tc>
      </w:tr>
      <w:tr w:rsidR="00E528F2" w:rsidTr="007A5F30">
        <w:trPr>
          <w:trHeight w:val="392"/>
        </w:trPr>
        <w:tc>
          <w:tcPr>
            <w:tcW w:w="688" w:type="dxa"/>
            <w:vAlign w:val="center"/>
          </w:tcPr>
          <w:p w:rsidR="00E528F2" w:rsidRDefault="00123103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40" w:type="dxa"/>
            <w:vAlign w:val="center"/>
          </w:tcPr>
          <w:p w:rsidR="00E528F2" w:rsidRDefault="00E528F2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</w:t>
            </w:r>
          </w:p>
        </w:tc>
        <w:tc>
          <w:tcPr>
            <w:tcW w:w="2970" w:type="dxa"/>
            <w:vAlign w:val="center"/>
          </w:tcPr>
          <w:p w:rsidR="00E528F2" w:rsidRDefault="00E528F2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9" w:type="dxa"/>
            <w:vAlign w:val="center"/>
          </w:tcPr>
          <w:p w:rsidR="00E528F2" w:rsidRDefault="00E528F2" w:rsidP="00E528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E528F2" w:rsidRDefault="00E528F2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2012.06.28 </w:t>
            </w:r>
          </w:p>
        </w:tc>
        <w:tc>
          <w:tcPr>
            <w:tcW w:w="1542" w:type="dxa"/>
            <w:vAlign w:val="center"/>
          </w:tcPr>
          <w:p w:rsidR="00E528F2" w:rsidRDefault="00E528F2" w:rsidP="00E528F2">
            <w:pPr>
              <w:jc w:val="center"/>
              <w:rPr>
                <w:rFonts w:ascii="宋体" w:hAnsi="宋体"/>
              </w:rPr>
            </w:pPr>
          </w:p>
        </w:tc>
      </w:tr>
      <w:tr w:rsidR="00123103" w:rsidTr="007A5F30">
        <w:trPr>
          <w:trHeight w:val="392"/>
        </w:trPr>
        <w:tc>
          <w:tcPr>
            <w:tcW w:w="688" w:type="dxa"/>
            <w:vAlign w:val="center"/>
          </w:tcPr>
          <w:p w:rsidR="00123103" w:rsidRDefault="00123103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40" w:type="dxa"/>
            <w:vAlign w:val="center"/>
          </w:tcPr>
          <w:p w:rsidR="00123103" w:rsidRDefault="00123103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</w:t>
            </w:r>
          </w:p>
        </w:tc>
        <w:tc>
          <w:tcPr>
            <w:tcW w:w="2970" w:type="dxa"/>
            <w:vAlign w:val="center"/>
          </w:tcPr>
          <w:p w:rsidR="00123103" w:rsidRDefault="00327017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2、3.3</w:t>
            </w:r>
          </w:p>
        </w:tc>
        <w:tc>
          <w:tcPr>
            <w:tcW w:w="1139" w:type="dxa"/>
            <w:vAlign w:val="center"/>
          </w:tcPr>
          <w:p w:rsidR="00123103" w:rsidRDefault="00D94F5A" w:rsidP="00E528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123103" w:rsidRDefault="003E2854" w:rsidP="00E528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2012.07.05</w:t>
            </w:r>
          </w:p>
        </w:tc>
        <w:tc>
          <w:tcPr>
            <w:tcW w:w="1542" w:type="dxa"/>
            <w:vAlign w:val="center"/>
          </w:tcPr>
          <w:p w:rsidR="00123103" w:rsidRDefault="00123103" w:rsidP="00E528F2">
            <w:pPr>
              <w:jc w:val="center"/>
              <w:rPr>
                <w:rFonts w:ascii="宋体" w:hAnsi="宋体"/>
              </w:rPr>
            </w:pPr>
          </w:p>
        </w:tc>
      </w:tr>
    </w:tbl>
    <w:p w:rsidR="00AF2B70" w:rsidRDefault="00AF2B70" w:rsidP="00AF2B70">
      <w:pPr>
        <w:rPr>
          <w:i/>
          <w:szCs w:val="21"/>
        </w:rPr>
      </w:pPr>
      <w:r w:rsidRPr="00CF34AC">
        <w:rPr>
          <w:rFonts w:hint="eastAsia"/>
          <w:b/>
          <w:i/>
          <w:szCs w:val="21"/>
        </w:rPr>
        <w:t>注：</w:t>
      </w:r>
      <w:r w:rsidRPr="00CF34AC">
        <w:rPr>
          <w:rFonts w:hint="eastAsia"/>
          <w:i/>
          <w:szCs w:val="21"/>
        </w:rPr>
        <w:t>本文档为产品设计人员编写。主要面向</w:t>
      </w:r>
      <w:r w:rsidR="00C710B7">
        <w:rPr>
          <w:rFonts w:hint="eastAsia"/>
          <w:i/>
          <w:szCs w:val="21"/>
        </w:rPr>
        <w:t>软件使用者</w:t>
      </w:r>
    </w:p>
    <w:p w:rsidR="00AF2B70" w:rsidRDefault="00AF2B70" w:rsidP="00AF2B70">
      <w:pPr>
        <w:jc w:val="center"/>
        <w:rPr>
          <w:i/>
          <w:szCs w:val="21"/>
        </w:rPr>
      </w:pPr>
    </w:p>
    <w:p w:rsidR="004B7DF9" w:rsidRDefault="004B7DF9" w:rsidP="00AF2B70">
      <w:pPr>
        <w:jc w:val="center"/>
        <w:rPr>
          <w:i/>
          <w:szCs w:val="21"/>
        </w:rPr>
      </w:pPr>
    </w:p>
    <w:p w:rsidR="004B7DF9" w:rsidRDefault="004B7DF9" w:rsidP="00AF2B70">
      <w:pPr>
        <w:jc w:val="center"/>
        <w:rPr>
          <w:i/>
          <w:szCs w:val="21"/>
        </w:rPr>
      </w:pPr>
    </w:p>
    <w:p w:rsidR="004B7DF9" w:rsidRDefault="004B7DF9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left"/>
      </w:pPr>
    </w:p>
    <w:tbl>
      <w:tblPr>
        <w:tblpPr w:leftFromText="180" w:rightFromText="180" w:vertAnchor="text" w:horzAnchor="margin" w:tblpXSpec="center" w:tblpY="310"/>
        <w:tblW w:w="8472" w:type="dxa"/>
        <w:tblBorders>
          <w:bottom w:val="single" w:sz="12" w:space="0" w:color="000000"/>
        </w:tblBorders>
        <w:tblLook w:val="04A0"/>
      </w:tblPr>
      <w:tblGrid>
        <w:gridCol w:w="2729"/>
        <w:gridCol w:w="5743"/>
      </w:tblGrid>
      <w:tr w:rsidR="00AF2B70" w:rsidRPr="000B1739" w:rsidTr="00BC55CF">
        <w:tc>
          <w:tcPr>
            <w:tcW w:w="2729" w:type="dxa"/>
            <w:tcBorders>
              <w:bottom w:val="single" w:sz="12" w:space="0" w:color="000000"/>
            </w:tcBorders>
            <w:shd w:val="solid" w:color="8000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color w:val="FFFFFF"/>
                <w:szCs w:val="21"/>
              </w:rPr>
            </w:pPr>
            <w:r w:rsidRPr="000B1739">
              <w:rPr>
                <w:rFonts w:ascii="楷体_GB2312" w:eastAsia="楷体_GB2312" w:hAnsi="宋体" w:cs="宋体" w:hint="eastAsia"/>
                <w:bCs/>
                <w:i/>
                <w:iCs/>
                <w:color w:val="FFFFFF"/>
                <w:szCs w:val="21"/>
              </w:rPr>
              <w:t>内容</w:t>
            </w:r>
          </w:p>
        </w:tc>
        <w:tc>
          <w:tcPr>
            <w:tcW w:w="5743" w:type="dxa"/>
            <w:tcBorders>
              <w:bottom w:val="single" w:sz="12" w:space="0" w:color="000000"/>
            </w:tcBorders>
            <w:shd w:val="solid" w:color="8000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color w:val="FFFFFF"/>
                <w:szCs w:val="21"/>
              </w:rPr>
            </w:pPr>
            <w:r w:rsidRPr="000B1739">
              <w:rPr>
                <w:rFonts w:ascii="楷体_GB2312" w:eastAsia="楷体_GB2312" w:hAnsi="宋体" w:cs="宋体" w:hint="eastAsia"/>
                <w:bCs/>
                <w:i/>
                <w:iCs/>
                <w:color w:val="FFFFFF"/>
                <w:szCs w:val="21"/>
              </w:rPr>
              <w:t>字体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一级标题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三号，宋体，加粗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二级标题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四号，宋体，加粗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三级标题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小四，宋体，加粗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正文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小四，宋体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表头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五号，加粗，居中，表正上方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表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五号，宋体，居中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网址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a3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五号</w:t>
            </w:r>
          </w:p>
        </w:tc>
      </w:tr>
    </w:tbl>
    <w:p w:rsidR="00AF2B70" w:rsidRDefault="00AF2B70" w:rsidP="000D5B29">
      <w:pPr>
        <w:spacing w:line="300" w:lineRule="auto"/>
        <w:jc w:val="center"/>
        <w:rPr>
          <w:b/>
          <w:sz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960173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7019" w:rsidRPr="00D40C65" w:rsidRDefault="00B77019" w:rsidP="00B77019">
          <w:pPr>
            <w:pStyle w:val="TOC"/>
            <w:jc w:val="center"/>
            <w:rPr>
              <w:sz w:val="30"/>
              <w:szCs w:val="30"/>
              <w:lang w:eastAsia="zh-CN"/>
            </w:rPr>
          </w:pPr>
          <w:r w:rsidRPr="00D40C65">
            <w:rPr>
              <w:rFonts w:hint="eastAsia"/>
              <w:sz w:val="30"/>
              <w:szCs w:val="30"/>
              <w:lang w:eastAsia="zh-CN"/>
            </w:rPr>
            <w:t>目录</w:t>
          </w:r>
        </w:p>
        <w:p w:rsidR="00183278" w:rsidRPr="00183278" w:rsidRDefault="001C134F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1C134F">
            <w:rPr>
              <w:sz w:val="52"/>
            </w:rPr>
            <w:fldChar w:fldCharType="begin"/>
          </w:r>
          <w:r w:rsidR="00B77019" w:rsidRPr="00D40C65">
            <w:rPr>
              <w:sz w:val="52"/>
            </w:rPr>
            <w:instrText xml:space="preserve"> TOC \o "1-3" \h \z \u </w:instrText>
          </w:r>
          <w:r w:rsidRPr="001C134F">
            <w:rPr>
              <w:sz w:val="52"/>
            </w:rPr>
            <w:fldChar w:fldCharType="separate"/>
          </w:r>
          <w:hyperlink w:anchor="_Toc328401356" w:history="1">
            <w:r w:rsidR="00183278" w:rsidRPr="00183278">
              <w:rPr>
                <w:rStyle w:val="a4"/>
                <w:noProof/>
                <w:sz w:val="28"/>
              </w:rPr>
              <w:t xml:space="preserve">1.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软件名称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_Toc328401356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328401357" w:history="1">
            <w:r w:rsidR="00183278" w:rsidRPr="00183278">
              <w:rPr>
                <w:rStyle w:val="a4"/>
                <w:noProof/>
                <w:sz w:val="28"/>
              </w:rPr>
              <w:t xml:space="preserve">2.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功能描述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_Toc328401357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328401358" w:history="1">
            <w:r w:rsidR="00183278" w:rsidRPr="00183278">
              <w:rPr>
                <w:rStyle w:val="a4"/>
                <w:noProof/>
                <w:sz w:val="28"/>
              </w:rPr>
              <w:t xml:space="preserve">3.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特点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_Toc328401358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59" w:history="1">
            <w:r w:rsidR="00183278" w:rsidRPr="00183278">
              <w:rPr>
                <w:rStyle w:val="a4"/>
                <w:noProof/>
                <w:sz w:val="28"/>
              </w:rPr>
              <w:t xml:space="preserve">3.1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适用范围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_Toc328401359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60" w:history="1">
            <w:r w:rsidR="00183278" w:rsidRPr="00183278">
              <w:rPr>
                <w:rStyle w:val="a4"/>
                <w:noProof/>
                <w:sz w:val="28"/>
              </w:rPr>
              <w:t xml:space="preserve">3.2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优点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_Toc328401360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61" w:history="1">
            <w:r w:rsidR="00183278" w:rsidRPr="00183278">
              <w:rPr>
                <w:rStyle w:val="a4"/>
                <w:noProof/>
                <w:sz w:val="28"/>
              </w:rPr>
              <w:t xml:space="preserve">3.3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局限性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_Toc328401361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328401362" w:history="1">
            <w:r w:rsidR="00183278" w:rsidRPr="00183278">
              <w:rPr>
                <w:rStyle w:val="a4"/>
                <w:noProof/>
                <w:sz w:val="28"/>
              </w:rPr>
              <w:t xml:space="preserve">4.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用法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_Toc328401362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5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63" w:history="1">
            <w:r w:rsidR="00183278" w:rsidRPr="00183278">
              <w:rPr>
                <w:rStyle w:val="a4"/>
                <w:noProof/>
                <w:sz w:val="28"/>
              </w:rPr>
              <w:t>4.1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使用命令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_Toc328401363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5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64" w:history="1">
            <w:r w:rsidR="00183278" w:rsidRPr="00183278">
              <w:rPr>
                <w:rStyle w:val="a4"/>
                <w:noProof/>
                <w:sz w:val="28"/>
              </w:rPr>
              <w:t>4.2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参数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_Toc328401364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5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65" w:history="1">
            <w:r w:rsidR="00183278" w:rsidRPr="00183278">
              <w:rPr>
                <w:rStyle w:val="a4"/>
                <w:noProof/>
                <w:sz w:val="28"/>
              </w:rPr>
              <w:t>4.4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输入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_Toc328401365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7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328401366" w:history="1">
            <w:r w:rsidR="00183278" w:rsidRPr="00183278">
              <w:rPr>
                <w:rStyle w:val="a4"/>
                <w:noProof/>
                <w:sz w:val="28"/>
              </w:rPr>
              <w:t>4.5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输出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_Toc328401366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7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1C134F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328401367" w:history="1">
            <w:r w:rsidR="00183278" w:rsidRPr="00183278">
              <w:rPr>
                <w:rStyle w:val="a4"/>
                <w:noProof/>
                <w:sz w:val="28"/>
              </w:rPr>
              <w:t xml:space="preserve">6.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原理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_Toc328401367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9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Default="001C13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8401368" w:history="1">
            <w:r w:rsidR="00183278" w:rsidRPr="00183278">
              <w:rPr>
                <w:rStyle w:val="a4"/>
                <w:noProof/>
                <w:sz w:val="28"/>
              </w:rPr>
              <w:t xml:space="preserve">7. </w:t>
            </w:r>
            <w:r w:rsidR="00183278" w:rsidRPr="00183278">
              <w:rPr>
                <w:rStyle w:val="a4"/>
                <w:rFonts w:hint="eastAsia"/>
                <w:noProof/>
                <w:sz w:val="28"/>
              </w:rPr>
              <w:t>开发人员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_Toc328401368 \h </w:instrText>
            </w:r>
            <w:r w:rsidRPr="00183278">
              <w:rPr>
                <w:noProof/>
                <w:webHidden/>
                <w:sz w:val="28"/>
              </w:rPr>
            </w:r>
            <w:r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10</w:t>
            </w:r>
            <w:r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B77019" w:rsidRDefault="001C134F" w:rsidP="00B77019">
          <w:pPr>
            <w:rPr>
              <w:b/>
              <w:bCs/>
              <w:noProof/>
            </w:rPr>
          </w:pPr>
          <w:r w:rsidRPr="00D40C65">
            <w:rPr>
              <w:b/>
              <w:bCs/>
              <w:noProof/>
              <w:sz w:val="52"/>
            </w:rPr>
            <w:fldChar w:fldCharType="end"/>
          </w:r>
        </w:p>
      </w:sdtContent>
    </w:sdt>
    <w:p w:rsidR="00B77019" w:rsidRDefault="00B77019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7C6CA1" w:rsidRPr="004E6BB5" w:rsidRDefault="00110F71" w:rsidP="00557398">
      <w:pPr>
        <w:pStyle w:val="1"/>
        <w:rPr>
          <w:sz w:val="32"/>
        </w:rPr>
      </w:pPr>
      <w:bookmarkStart w:id="0" w:name="_Toc328401356"/>
      <w:r w:rsidRPr="004E6BB5">
        <w:rPr>
          <w:rFonts w:hint="eastAsia"/>
          <w:sz w:val="32"/>
        </w:rPr>
        <w:t xml:space="preserve">1. </w:t>
      </w:r>
      <w:r w:rsidR="00D85FC6">
        <w:rPr>
          <w:rFonts w:hint="eastAsia"/>
          <w:sz w:val="32"/>
        </w:rPr>
        <w:t>软件</w:t>
      </w:r>
      <w:r w:rsidR="007C6CA1" w:rsidRPr="004E6BB5">
        <w:rPr>
          <w:rFonts w:hint="eastAsia"/>
          <w:sz w:val="32"/>
        </w:rPr>
        <w:t>名称</w:t>
      </w:r>
      <w:bookmarkEnd w:id="0"/>
    </w:p>
    <w:p w:rsidR="00B70175" w:rsidRDefault="007C6CA1" w:rsidP="00E73BAF">
      <w:pPr>
        <w:spacing w:line="360" w:lineRule="auto"/>
        <w:rPr>
          <w:sz w:val="24"/>
        </w:rPr>
      </w:pPr>
      <w:r w:rsidRPr="007C6CA1">
        <w:rPr>
          <w:rFonts w:hint="eastAsia"/>
          <w:sz w:val="24"/>
        </w:rPr>
        <w:tab/>
      </w:r>
      <w:r w:rsidR="00B70175">
        <w:rPr>
          <w:rFonts w:hint="eastAsia"/>
          <w:sz w:val="24"/>
        </w:rPr>
        <w:t>全称：</w:t>
      </w:r>
      <w:r w:rsidR="00B70175">
        <w:rPr>
          <w:rFonts w:hint="eastAsia"/>
          <w:sz w:val="24"/>
        </w:rPr>
        <w:t>FASTQ</w:t>
      </w:r>
      <w:r w:rsidR="00D71D64">
        <w:rPr>
          <w:rFonts w:hint="eastAsia"/>
          <w:sz w:val="24"/>
        </w:rPr>
        <w:t>数据</w:t>
      </w:r>
      <w:r w:rsidR="00B70175">
        <w:rPr>
          <w:rFonts w:hint="eastAsia"/>
          <w:sz w:val="24"/>
        </w:rPr>
        <w:t>预处理工具</w:t>
      </w:r>
    </w:p>
    <w:p w:rsidR="007C6CA1" w:rsidRDefault="00B70175" w:rsidP="00E73BAF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简称：</w:t>
      </w:r>
      <w:proofErr w:type="gramStart"/>
      <w:r w:rsidR="00617C58">
        <w:rPr>
          <w:rFonts w:hint="eastAsia"/>
          <w:sz w:val="24"/>
        </w:rPr>
        <w:t>f</w:t>
      </w:r>
      <w:r w:rsidR="00F72E2D">
        <w:rPr>
          <w:sz w:val="24"/>
        </w:rPr>
        <w:t>ilter</w:t>
      </w:r>
      <w:proofErr w:type="gramEnd"/>
    </w:p>
    <w:p w:rsidR="0048138C" w:rsidRPr="004E6BB5" w:rsidRDefault="0048138C" w:rsidP="00557398">
      <w:pPr>
        <w:pStyle w:val="1"/>
        <w:rPr>
          <w:sz w:val="32"/>
        </w:rPr>
      </w:pPr>
      <w:bookmarkStart w:id="1" w:name="_Toc328401357"/>
      <w:r w:rsidRPr="004E6BB5">
        <w:rPr>
          <w:rFonts w:hint="eastAsia"/>
          <w:sz w:val="32"/>
        </w:rPr>
        <w:t xml:space="preserve">2. </w:t>
      </w:r>
      <w:r w:rsidRPr="004E6BB5">
        <w:rPr>
          <w:rFonts w:hint="eastAsia"/>
          <w:sz w:val="32"/>
        </w:rPr>
        <w:t>功能描述</w:t>
      </w:r>
      <w:bookmarkEnd w:id="1"/>
    </w:p>
    <w:p w:rsidR="0048138C" w:rsidRPr="0048138C" w:rsidRDefault="0048138C" w:rsidP="006E2C73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341233">
        <w:rPr>
          <w:rFonts w:hint="eastAsia"/>
          <w:sz w:val="24"/>
        </w:rPr>
        <w:t>filter</w:t>
      </w:r>
      <w:r w:rsidR="00341233">
        <w:rPr>
          <w:rFonts w:hint="eastAsia"/>
          <w:sz w:val="24"/>
        </w:rPr>
        <w:t>是工具包</w:t>
      </w:r>
      <w:r w:rsidR="00341233">
        <w:rPr>
          <w:rFonts w:hint="eastAsia"/>
          <w:sz w:val="24"/>
        </w:rPr>
        <w:t>SOAPnuke</w:t>
      </w:r>
      <w:r w:rsidR="00341233">
        <w:rPr>
          <w:rFonts w:hint="eastAsia"/>
          <w:sz w:val="24"/>
        </w:rPr>
        <w:t>中的工具之一</w:t>
      </w:r>
      <w:r w:rsidR="00284AD8">
        <w:rPr>
          <w:rFonts w:hint="eastAsia"/>
          <w:sz w:val="24"/>
        </w:rPr>
        <w:t>，它</w:t>
      </w:r>
      <w:r>
        <w:rPr>
          <w:rFonts w:hint="eastAsia"/>
          <w:sz w:val="24"/>
        </w:rPr>
        <w:t>对测序仪的下机原始数据</w:t>
      </w:r>
      <w:r>
        <w:rPr>
          <w:sz w:val="24"/>
        </w:rPr>
        <w:t>F</w:t>
      </w:r>
      <w:r>
        <w:rPr>
          <w:rFonts w:hint="eastAsia"/>
          <w:sz w:val="24"/>
        </w:rPr>
        <w:t>ASTQ</w:t>
      </w:r>
      <w:r>
        <w:rPr>
          <w:rFonts w:hint="eastAsia"/>
          <w:sz w:val="24"/>
        </w:rPr>
        <w:t>文件</w:t>
      </w:r>
      <w:r w:rsidR="00E84B2A">
        <w:rPr>
          <w:rFonts w:hint="eastAsia"/>
          <w:sz w:val="24"/>
        </w:rPr>
        <w:t>（小</w:t>
      </w:r>
      <w:r w:rsidR="00E84B2A">
        <w:rPr>
          <w:rFonts w:hint="eastAsia"/>
          <w:sz w:val="24"/>
        </w:rPr>
        <w:t>RNA</w:t>
      </w:r>
      <w:r w:rsidR="00E84B2A">
        <w:rPr>
          <w:rFonts w:hint="eastAsia"/>
          <w:sz w:val="24"/>
        </w:rPr>
        <w:t>数据除外）</w:t>
      </w:r>
      <w:r>
        <w:rPr>
          <w:rFonts w:hint="eastAsia"/>
          <w:sz w:val="24"/>
        </w:rPr>
        <w:t>进行预处理。包括过滤低质量</w:t>
      </w:r>
      <w:r>
        <w:rPr>
          <w:rFonts w:hint="eastAsia"/>
          <w:sz w:val="24"/>
        </w:rPr>
        <w:t>reads</w:t>
      </w:r>
      <w:r>
        <w:rPr>
          <w:rFonts w:hint="eastAsia"/>
          <w:sz w:val="24"/>
        </w:rPr>
        <w:t>，过滤</w:t>
      </w:r>
      <w:r>
        <w:rPr>
          <w:rFonts w:hint="eastAsia"/>
          <w:sz w:val="24"/>
        </w:rPr>
        <w:t>adapter</w:t>
      </w:r>
      <w:r>
        <w:rPr>
          <w:rFonts w:hint="eastAsia"/>
          <w:sz w:val="24"/>
        </w:rPr>
        <w:t>，屏蔽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，截取数据等等。</w:t>
      </w:r>
    </w:p>
    <w:p w:rsidR="0048138C" w:rsidRPr="004E6BB5" w:rsidRDefault="0048138C" w:rsidP="00557398">
      <w:pPr>
        <w:pStyle w:val="1"/>
        <w:rPr>
          <w:sz w:val="32"/>
        </w:rPr>
      </w:pPr>
      <w:bookmarkStart w:id="2" w:name="_Toc328401358"/>
      <w:r w:rsidRPr="004E6BB5">
        <w:rPr>
          <w:rFonts w:hint="eastAsia"/>
          <w:sz w:val="32"/>
        </w:rPr>
        <w:t xml:space="preserve">3. </w:t>
      </w:r>
      <w:r w:rsidRPr="004E6BB5">
        <w:rPr>
          <w:rFonts w:hint="eastAsia"/>
          <w:sz w:val="32"/>
        </w:rPr>
        <w:t>特点</w:t>
      </w:r>
      <w:bookmarkEnd w:id="2"/>
    </w:p>
    <w:p w:rsidR="0048138C" w:rsidRPr="004E6BB5" w:rsidRDefault="0048138C" w:rsidP="00B77019">
      <w:pPr>
        <w:pStyle w:val="2"/>
        <w:rPr>
          <w:sz w:val="28"/>
        </w:rPr>
      </w:pPr>
      <w:bookmarkStart w:id="3" w:name="_Toc328401359"/>
      <w:r w:rsidRPr="004E6BB5">
        <w:rPr>
          <w:rFonts w:hint="eastAsia"/>
          <w:sz w:val="28"/>
        </w:rPr>
        <w:t xml:space="preserve">3.1 </w:t>
      </w:r>
      <w:r w:rsidRPr="004E6BB5">
        <w:rPr>
          <w:rFonts w:hint="eastAsia"/>
          <w:sz w:val="28"/>
        </w:rPr>
        <w:t>适用范围</w:t>
      </w:r>
      <w:bookmarkEnd w:id="3"/>
    </w:p>
    <w:p w:rsidR="0048138C" w:rsidRDefault="0048138C" w:rsidP="00E73BAF">
      <w:pPr>
        <w:pStyle w:val="a3"/>
        <w:numPr>
          <w:ilvl w:val="0"/>
          <w:numId w:val="24"/>
        </w:numPr>
        <w:spacing w:line="360" w:lineRule="auto"/>
        <w:ind w:left="902" w:firstLineChars="0"/>
        <w:rPr>
          <w:sz w:val="24"/>
        </w:rPr>
      </w:pPr>
      <w:r>
        <w:rPr>
          <w:rFonts w:hint="eastAsia"/>
          <w:sz w:val="24"/>
        </w:rPr>
        <w:t>第二代测序仪</w:t>
      </w:r>
      <w:r>
        <w:rPr>
          <w:rFonts w:hint="eastAsia"/>
          <w:sz w:val="24"/>
        </w:rPr>
        <w:t>HiSeq-2000 FASTQ</w:t>
      </w:r>
      <w:r>
        <w:rPr>
          <w:rFonts w:hint="eastAsia"/>
          <w:sz w:val="24"/>
        </w:rPr>
        <w:t>下机原始数据</w:t>
      </w:r>
    </w:p>
    <w:p w:rsidR="0048138C" w:rsidRDefault="0048138C" w:rsidP="00E73BAF">
      <w:pPr>
        <w:pStyle w:val="a3"/>
        <w:numPr>
          <w:ilvl w:val="0"/>
          <w:numId w:val="24"/>
        </w:numPr>
        <w:spacing w:line="360" w:lineRule="auto"/>
        <w:ind w:left="902" w:firstLineChars="0"/>
        <w:rPr>
          <w:sz w:val="24"/>
        </w:rPr>
      </w:pPr>
      <w:r>
        <w:rPr>
          <w:rFonts w:hint="eastAsia"/>
          <w:sz w:val="24"/>
        </w:rPr>
        <w:t>测序类型：</w:t>
      </w:r>
      <w:r w:rsidR="00643A60">
        <w:rPr>
          <w:rFonts w:hint="eastAsia"/>
          <w:sz w:val="24"/>
        </w:rPr>
        <w:t xml:space="preserve">DNA </w:t>
      </w:r>
      <w:r>
        <w:rPr>
          <w:sz w:val="24"/>
        </w:rPr>
        <w:t>Pair-End(PE)</w:t>
      </w:r>
      <w:r>
        <w:rPr>
          <w:rFonts w:hint="eastAsia"/>
          <w:sz w:val="24"/>
        </w:rPr>
        <w:t>测序；</w:t>
      </w:r>
      <w:r w:rsidR="00643A60">
        <w:rPr>
          <w:rFonts w:hint="eastAsia"/>
          <w:sz w:val="24"/>
        </w:rPr>
        <w:t xml:space="preserve">RNA </w:t>
      </w:r>
      <w:r>
        <w:rPr>
          <w:sz w:val="24"/>
        </w:rPr>
        <w:t>Single-End(SE)</w:t>
      </w:r>
      <w:r>
        <w:rPr>
          <w:rFonts w:hint="eastAsia"/>
          <w:sz w:val="24"/>
        </w:rPr>
        <w:t>测序</w:t>
      </w:r>
    </w:p>
    <w:p w:rsidR="0048138C" w:rsidRPr="004E6BB5" w:rsidRDefault="0048138C" w:rsidP="00B77019">
      <w:pPr>
        <w:pStyle w:val="2"/>
        <w:rPr>
          <w:sz w:val="28"/>
        </w:rPr>
      </w:pPr>
      <w:bookmarkStart w:id="4" w:name="_Toc328401360"/>
      <w:r w:rsidRPr="004E6BB5">
        <w:rPr>
          <w:rFonts w:hint="eastAsia"/>
          <w:sz w:val="28"/>
        </w:rPr>
        <w:t xml:space="preserve">3.2 </w:t>
      </w:r>
      <w:r w:rsidRPr="004E6BB5">
        <w:rPr>
          <w:rFonts w:hint="eastAsia"/>
          <w:sz w:val="28"/>
        </w:rPr>
        <w:t>优点</w:t>
      </w:r>
      <w:bookmarkEnd w:id="4"/>
    </w:p>
    <w:p w:rsidR="0048138C" w:rsidRPr="00C70218" w:rsidRDefault="0048138C" w:rsidP="00E73BAF">
      <w:pPr>
        <w:pStyle w:val="a3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70218">
        <w:rPr>
          <w:rFonts w:hint="eastAsia"/>
          <w:sz w:val="24"/>
        </w:rPr>
        <w:t>涵盖数据类型广：包括</w:t>
      </w:r>
      <w:r w:rsidRPr="00C70218">
        <w:rPr>
          <w:sz w:val="24"/>
        </w:rPr>
        <w:t>RNA-</w:t>
      </w:r>
      <w:proofErr w:type="spellStart"/>
      <w:r w:rsidRPr="00C70218">
        <w:rPr>
          <w:sz w:val="24"/>
        </w:rPr>
        <w:t>seq</w:t>
      </w:r>
      <w:proofErr w:type="spellEnd"/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RNA-ref</w:t>
      </w:r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BS</w:t>
      </w:r>
      <w:r w:rsidRPr="00C70218">
        <w:rPr>
          <w:rFonts w:hint="eastAsia"/>
          <w:sz w:val="24"/>
        </w:rPr>
        <w:t>、</w:t>
      </w:r>
      <w:proofErr w:type="spellStart"/>
      <w:r w:rsidRPr="00C70218">
        <w:rPr>
          <w:sz w:val="24"/>
        </w:rPr>
        <w:t>MeDIP</w:t>
      </w:r>
      <w:proofErr w:type="spellEnd"/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CHIP</w:t>
      </w:r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RNA</w:t>
      </w:r>
      <w:r w:rsidR="002666FC" w:rsidRPr="00C70218">
        <w:rPr>
          <w:rFonts w:hint="eastAsia"/>
          <w:sz w:val="24"/>
        </w:rPr>
        <w:t xml:space="preserve"> </w:t>
      </w:r>
      <w:proofErr w:type="spellStart"/>
      <w:r w:rsidR="000F26D6">
        <w:rPr>
          <w:sz w:val="24"/>
        </w:rPr>
        <w:t>denovo</w:t>
      </w:r>
      <w:proofErr w:type="spellEnd"/>
      <w:r w:rsidRPr="00C70218">
        <w:rPr>
          <w:rFonts w:hint="eastAsia"/>
          <w:sz w:val="24"/>
        </w:rPr>
        <w:t>以及</w:t>
      </w:r>
      <w:r w:rsidRPr="00C70218">
        <w:rPr>
          <w:sz w:val="24"/>
        </w:rPr>
        <w:t>DNA</w:t>
      </w:r>
      <w:r w:rsidRPr="00C70218">
        <w:rPr>
          <w:rFonts w:hint="eastAsia"/>
          <w:sz w:val="24"/>
        </w:rPr>
        <w:t>测序下</w:t>
      </w:r>
      <w:proofErr w:type="gramStart"/>
      <w:r w:rsidRPr="00C70218">
        <w:rPr>
          <w:rFonts w:hint="eastAsia"/>
          <w:sz w:val="24"/>
        </w:rPr>
        <w:t>机</w:t>
      </w:r>
      <w:r w:rsidR="009F3AC4" w:rsidRPr="00C70218">
        <w:rPr>
          <w:rFonts w:hint="eastAsia"/>
          <w:sz w:val="24"/>
        </w:rPr>
        <w:t>产生</w:t>
      </w:r>
      <w:proofErr w:type="gramEnd"/>
      <w:r w:rsidR="009F3AC4" w:rsidRPr="00C70218">
        <w:rPr>
          <w:rFonts w:hint="eastAsia"/>
          <w:sz w:val="24"/>
        </w:rPr>
        <w:t>的</w:t>
      </w:r>
      <w:r w:rsidRPr="00C70218">
        <w:rPr>
          <w:rFonts w:hint="eastAsia"/>
          <w:sz w:val="24"/>
        </w:rPr>
        <w:t>FASTQ</w:t>
      </w:r>
      <w:r w:rsidR="0078224B">
        <w:rPr>
          <w:rFonts w:hint="eastAsia"/>
          <w:sz w:val="24"/>
        </w:rPr>
        <w:t>原始数据（小</w:t>
      </w:r>
      <w:r w:rsidR="0078224B">
        <w:rPr>
          <w:rFonts w:hint="eastAsia"/>
          <w:sz w:val="24"/>
        </w:rPr>
        <w:t>RNA</w:t>
      </w:r>
      <w:r w:rsidR="0078224B">
        <w:rPr>
          <w:rFonts w:hint="eastAsia"/>
          <w:sz w:val="24"/>
        </w:rPr>
        <w:t>数据除外）。</w:t>
      </w:r>
    </w:p>
    <w:p w:rsidR="0048138C" w:rsidRPr="00C70218" w:rsidRDefault="0048138C" w:rsidP="00E73BAF">
      <w:pPr>
        <w:pStyle w:val="a3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70218">
        <w:rPr>
          <w:rFonts w:hint="eastAsia"/>
          <w:sz w:val="24"/>
        </w:rPr>
        <w:t>用</w:t>
      </w:r>
      <w:r w:rsidRPr="00C70218">
        <w:rPr>
          <w:rFonts w:hint="eastAsia"/>
          <w:sz w:val="24"/>
        </w:rPr>
        <w:t>C++</w:t>
      </w:r>
      <w:r w:rsidRPr="00C70218">
        <w:rPr>
          <w:rFonts w:hint="eastAsia"/>
          <w:sz w:val="24"/>
        </w:rPr>
        <w:t>语言开发，</w:t>
      </w:r>
      <w:r w:rsidR="001B4A27">
        <w:rPr>
          <w:rFonts w:hint="eastAsia"/>
          <w:sz w:val="24"/>
        </w:rPr>
        <w:t>考虑现状，利用</w:t>
      </w:r>
      <w:r w:rsidR="001B4A27">
        <w:rPr>
          <w:rFonts w:hint="eastAsia"/>
          <w:sz w:val="24"/>
        </w:rPr>
        <w:t>CPU</w:t>
      </w:r>
      <w:r w:rsidR="001B4A27">
        <w:rPr>
          <w:rFonts w:hint="eastAsia"/>
          <w:sz w:val="24"/>
        </w:rPr>
        <w:t>，减少</w:t>
      </w:r>
      <w:r w:rsidR="001B4A27">
        <w:rPr>
          <w:rFonts w:hint="eastAsia"/>
          <w:sz w:val="24"/>
        </w:rPr>
        <w:t>IO</w:t>
      </w:r>
      <w:r w:rsidR="001B4A27">
        <w:rPr>
          <w:rFonts w:hint="eastAsia"/>
          <w:sz w:val="24"/>
        </w:rPr>
        <w:t>，采用</w:t>
      </w:r>
      <w:r w:rsidR="0004236D">
        <w:rPr>
          <w:rFonts w:hint="eastAsia"/>
          <w:sz w:val="24"/>
        </w:rPr>
        <w:t>多线程调用，分块读取，对</w:t>
      </w:r>
      <w:r w:rsidR="002D6FCE" w:rsidRPr="00C70218">
        <w:rPr>
          <w:rFonts w:hint="eastAsia"/>
          <w:sz w:val="24"/>
        </w:rPr>
        <w:t>IO</w:t>
      </w:r>
      <w:r w:rsidR="0004236D">
        <w:rPr>
          <w:rFonts w:hint="eastAsia"/>
          <w:sz w:val="24"/>
        </w:rPr>
        <w:t>和</w:t>
      </w:r>
      <w:r w:rsidR="00D96C46">
        <w:rPr>
          <w:rFonts w:hint="eastAsia"/>
          <w:sz w:val="24"/>
        </w:rPr>
        <w:t>运行时间等大大优化；</w:t>
      </w:r>
    </w:p>
    <w:p w:rsidR="0048138C" w:rsidRPr="00C70218" w:rsidRDefault="0048138C" w:rsidP="00E73BAF">
      <w:pPr>
        <w:pStyle w:val="a3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70218">
        <w:rPr>
          <w:rFonts w:hint="eastAsia"/>
          <w:sz w:val="24"/>
        </w:rPr>
        <w:t>模块化设计，各项功能利用函数封装，便于拓展升级。</w:t>
      </w:r>
    </w:p>
    <w:p w:rsidR="009D39EB" w:rsidRPr="004E6BB5" w:rsidRDefault="0048138C" w:rsidP="00B77019">
      <w:pPr>
        <w:pStyle w:val="2"/>
        <w:rPr>
          <w:sz w:val="28"/>
        </w:rPr>
      </w:pPr>
      <w:bookmarkStart w:id="5" w:name="_Toc328401361"/>
      <w:r w:rsidRPr="004E6BB5">
        <w:rPr>
          <w:rFonts w:hint="eastAsia"/>
          <w:sz w:val="28"/>
        </w:rPr>
        <w:t xml:space="preserve">3.3 </w:t>
      </w:r>
      <w:r w:rsidRPr="004E6BB5">
        <w:rPr>
          <w:rFonts w:hint="eastAsia"/>
          <w:sz w:val="28"/>
        </w:rPr>
        <w:t>局限性</w:t>
      </w:r>
      <w:bookmarkEnd w:id="5"/>
    </w:p>
    <w:p w:rsidR="00C90219" w:rsidRPr="00C239C7" w:rsidRDefault="00C90219" w:rsidP="00E73BAF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C239C7">
        <w:rPr>
          <w:rFonts w:hint="eastAsia"/>
          <w:sz w:val="24"/>
        </w:rPr>
        <w:t>支持的</w:t>
      </w:r>
      <w:proofErr w:type="gramStart"/>
      <w:r w:rsidRPr="00C239C7">
        <w:rPr>
          <w:rFonts w:hint="eastAsia"/>
          <w:sz w:val="24"/>
        </w:rPr>
        <w:t>最大读</w:t>
      </w:r>
      <w:proofErr w:type="gramEnd"/>
      <w:r w:rsidRPr="00C239C7">
        <w:rPr>
          <w:rFonts w:hint="eastAsia"/>
          <w:sz w:val="24"/>
        </w:rPr>
        <w:t>长为</w:t>
      </w:r>
      <w:r w:rsidRPr="00C239C7">
        <w:rPr>
          <w:rFonts w:hint="eastAsia"/>
          <w:sz w:val="24"/>
        </w:rPr>
        <w:t>256</w:t>
      </w:r>
      <w:r w:rsidR="00D96C46">
        <w:rPr>
          <w:rFonts w:hint="eastAsia"/>
          <w:sz w:val="24"/>
        </w:rPr>
        <w:t>；</w:t>
      </w:r>
      <w:r w:rsidR="00CB17E8">
        <w:rPr>
          <w:rFonts w:hint="eastAsia"/>
          <w:sz w:val="24"/>
        </w:rPr>
        <w:t>适用于</w:t>
      </w:r>
      <w:r w:rsidR="00CB17E8">
        <w:rPr>
          <w:rFonts w:hint="eastAsia"/>
          <w:sz w:val="24"/>
        </w:rPr>
        <w:t>Hiseq-2000</w:t>
      </w:r>
      <w:r w:rsidR="00CD34AD">
        <w:rPr>
          <w:rFonts w:hint="eastAsia"/>
          <w:sz w:val="24"/>
        </w:rPr>
        <w:t>下机数据</w:t>
      </w:r>
      <w:r w:rsidR="00EC7010">
        <w:rPr>
          <w:rFonts w:hint="eastAsia"/>
          <w:sz w:val="24"/>
        </w:rPr>
        <w:t>等。</w:t>
      </w:r>
    </w:p>
    <w:p w:rsidR="00C90219" w:rsidRPr="00C239C7" w:rsidRDefault="00C90219" w:rsidP="00E73BAF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C239C7">
        <w:rPr>
          <w:rFonts w:hint="eastAsia"/>
          <w:sz w:val="24"/>
        </w:rPr>
        <w:t>去除</w:t>
      </w:r>
      <w:r w:rsidRPr="00C239C7">
        <w:rPr>
          <w:sz w:val="24"/>
        </w:rPr>
        <w:t>duplication</w:t>
      </w:r>
      <w:r w:rsidRPr="00C239C7">
        <w:rPr>
          <w:rFonts w:hint="eastAsia"/>
          <w:sz w:val="24"/>
        </w:rPr>
        <w:t>的算法中</w:t>
      </w:r>
      <w:r w:rsidR="00850638">
        <w:rPr>
          <w:rFonts w:hint="eastAsia"/>
          <w:sz w:val="24"/>
        </w:rPr>
        <w:t>，</w:t>
      </w:r>
      <w:r w:rsidRPr="00C239C7">
        <w:rPr>
          <w:rFonts w:hint="eastAsia"/>
          <w:sz w:val="24"/>
        </w:rPr>
        <w:t>不能区分</w:t>
      </w:r>
      <w:r w:rsidRPr="00C239C7">
        <w:rPr>
          <w:sz w:val="24"/>
        </w:rPr>
        <w:t>N</w:t>
      </w:r>
      <w:r w:rsidRPr="00C239C7">
        <w:rPr>
          <w:rFonts w:hint="eastAsia"/>
          <w:sz w:val="24"/>
        </w:rPr>
        <w:t>和</w:t>
      </w:r>
      <w:r w:rsidR="00850638">
        <w:rPr>
          <w:sz w:val="24"/>
        </w:rPr>
        <w:t>G</w:t>
      </w:r>
      <w:r w:rsidR="00850638">
        <w:rPr>
          <w:rFonts w:hint="eastAsia"/>
          <w:sz w:val="24"/>
        </w:rPr>
        <w:t>，</w:t>
      </w:r>
      <w:r w:rsidRPr="00C239C7">
        <w:rPr>
          <w:rFonts w:hint="eastAsia"/>
          <w:sz w:val="24"/>
        </w:rPr>
        <w:t>即会把</w:t>
      </w:r>
      <w:r w:rsidRPr="00C239C7">
        <w:rPr>
          <w:sz w:val="24"/>
        </w:rPr>
        <w:t>N</w:t>
      </w:r>
      <w:r w:rsidRPr="00C239C7">
        <w:rPr>
          <w:rFonts w:hint="eastAsia"/>
          <w:sz w:val="24"/>
        </w:rPr>
        <w:t>和</w:t>
      </w:r>
      <w:r w:rsidRPr="00C239C7">
        <w:rPr>
          <w:sz w:val="24"/>
        </w:rPr>
        <w:t>G</w:t>
      </w:r>
      <w:r w:rsidRPr="00C239C7">
        <w:rPr>
          <w:rFonts w:hint="eastAsia"/>
          <w:sz w:val="24"/>
        </w:rPr>
        <w:t>判断为相同的碱基，是由压缩算法导致</w:t>
      </w:r>
      <w:r w:rsidR="00C810C2">
        <w:rPr>
          <w:rFonts w:hint="eastAsia"/>
          <w:sz w:val="24"/>
        </w:rPr>
        <w:t>（这一点是嵌入原生产流程代码）</w:t>
      </w:r>
    </w:p>
    <w:p w:rsidR="0048138C" w:rsidRPr="004E6BB5" w:rsidRDefault="0048138C" w:rsidP="00557398">
      <w:pPr>
        <w:pStyle w:val="1"/>
        <w:rPr>
          <w:sz w:val="32"/>
        </w:rPr>
      </w:pPr>
      <w:bookmarkStart w:id="6" w:name="_Toc328401362"/>
      <w:r w:rsidRPr="004E6BB5">
        <w:rPr>
          <w:rFonts w:hint="eastAsia"/>
          <w:sz w:val="32"/>
        </w:rPr>
        <w:t xml:space="preserve">4. </w:t>
      </w:r>
      <w:r w:rsidRPr="004E6BB5">
        <w:rPr>
          <w:rFonts w:hint="eastAsia"/>
          <w:sz w:val="32"/>
        </w:rPr>
        <w:t>用法</w:t>
      </w:r>
      <w:bookmarkEnd w:id="6"/>
    </w:p>
    <w:p w:rsidR="00E00495" w:rsidRPr="004E6BB5" w:rsidRDefault="005E2C5B" w:rsidP="00B77019">
      <w:pPr>
        <w:pStyle w:val="2"/>
        <w:rPr>
          <w:sz w:val="28"/>
        </w:rPr>
      </w:pPr>
      <w:bookmarkStart w:id="7" w:name="_Toc328401363"/>
      <w:r>
        <w:rPr>
          <w:rFonts w:hint="eastAsia"/>
          <w:sz w:val="28"/>
        </w:rPr>
        <w:t>4.1</w:t>
      </w:r>
      <w:r w:rsidR="00463A0B">
        <w:rPr>
          <w:rFonts w:hint="eastAsia"/>
          <w:sz w:val="28"/>
        </w:rPr>
        <w:t>使用</w:t>
      </w:r>
      <w:r w:rsidR="00E00495" w:rsidRPr="004E6BB5">
        <w:rPr>
          <w:rFonts w:hint="eastAsia"/>
          <w:sz w:val="28"/>
        </w:rPr>
        <w:t>命令</w:t>
      </w:r>
      <w:bookmarkEnd w:id="7"/>
    </w:p>
    <w:p w:rsidR="00624818" w:rsidRDefault="0093458A" w:rsidP="00DF2F6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SOAPnuke f</w:t>
      </w:r>
      <w:r w:rsidR="00F72E2D">
        <w:rPr>
          <w:rFonts w:ascii="Consolas" w:hAnsi="Consolas" w:cs="Consolas" w:hint="eastAsia"/>
          <w:color w:val="000000"/>
          <w:sz w:val="21"/>
          <w:szCs w:val="21"/>
        </w:rPr>
        <w:t>ilter</w:t>
      </w:r>
      <w:r w:rsidR="0084081A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="00E8420E">
        <w:rPr>
          <w:rFonts w:ascii="Consolas" w:hAnsi="Consolas" w:cs="Consolas" w:hint="eastAsia"/>
          <w:color w:val="000000"/>
          <w:sz w:val="21"/>
          <w:szCs w:val="21"/>
        </w:rPr>
        <w:tab/>
      </w:r>
      <w:r w:rsidR="0084081A">
        <w:rPr>
          <w:rFonts w:ascii="Consolas" w:hAnsi="Consolas" w:cs="Consolas" w:hint="eastAsia"/>
          <w:color w:val="000000"/>
          <w:sz w:val="21"/>
          <w:szCs w:val="21"/>
        </w:rPr>
        <w:t>[options]</w:t>
      </w:r>
      <w:r w:rsidR="00E8420E">
        <w:rPr>
          <w:rFonts w:ascii="Consolas" w:hAnsi="Consolas" w:cs="Consolas" w:hint="eastAsia"/>
          <w:color w:val="000000"/>
          <w:sz w:val="21"/>
          <w:szCs w:val="21"/>
        </w:rPr>
        <w:t xml:space="preserve">        </w:t>
      </w:r>
    </w:p>
    <w:p w:rsidR="00E8420E" w:rsidRDefault="0010582E" w:rsidP="00E73B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其中，</w:t>
      </w:r>
      <w:r w:rsidR="00341233">
        <w:rPr>
          <w:rFonts w:hint="eastAsia"/>
          <w:sz w:val="24"/>
          <w:szCs w:val="24"/>
        </w:rPr>
        <w:t>f</w:t>
      </w:r>
      <w:r w:rsidR="00F72E2D">
        <w:rPr>
          <w:rFonts w:hint="eastAsia"/>
          <w:sz w:val="24"/>
          <w:szCs w:val="24"/>
        </w:rPr>
        <w:t>ilter</w:t>
      </w:r>
      <w:r w:rsidR="00E878EF">
        <w:rPr>
          <w:rFonts w:hint="eastAsia"/>
          <w:sz w:val="24"/>
          <w:szCs w:val="24"/>
        </w:rPr>
        <w:t>为命令，</w:t>
      </w:r>
      <w:r w:rsidR="002902C5">
        <w:rPr>
          <w:rFonts w:hint="eastAsia"/>
          <w:sz w:val="24"/>
          <w:szCs w:val="24"/>
        </w:rPr>
        <w:t>options</w:t>
      </w:r>
      <w:r w:rsidR="00E878EF">
        <w:rPr>
          <w:rFonts w:hint="eastAsia"/>
          <w:sz w:val="24"/>
          <w:szCs w:val="24"/>
        </w:rPr>
        <w:t>为参数选项（见</w:t>
      </w:r>
      <w:r w:rsidR="00010851">
        <w:rPr>
          <w:rFonts w:hint="eastAsia"/>
          <w:sz w:val="24"/>
          <w:szCs w:val="24"/>
        </w:rPr>
        <w:t>4.2</w:t>
      </w:r>
      <w:r w:rsidR="00FD147A">
        <w:rPr>
          <w:rFonts w:hint="eastAsia"/>
          <w:sz w:val="24"/>
          <w:szCs w:val="24"/>
        </w:rPr>
        <w:t>参数说明</w:t>
      </w:r>
      <w:r w:rsidR="00E878EF">
        <w:rPr>
          <w:rFonts w:hint="eastAsia"/>
          <w:sz w:val="24"/>
          <w:szCs w:val="24"/>
        </w:rPr>
        <w:t>）</w:t>
      </w:r>
    </w:p>
    <w:p w:rsidR="00F44507" w:rsidRDefault="00F44507" w:rsidP="00E73B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例如：</w:t>
      </w:r>
    </w:p>
    <w:p w:rsidR="0018265F" w:rsidRPr="00A02D68" w:rsidRDefault="00A02D68" w:rsidP="00A02D6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ab/>
      </w:r>
      <w:proofErr w:type="gramStart"/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SOAPnuke </w:t>
      </w:r>
      <w:r w:rsidR="002B2FF2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>filter</w:t>
      </w:r>
      <w:proofErr w:type="gramEnd"/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="0018265F" w:rsidRPr="00A02D68">
        <w:rPr>
          <w:rFonts w:ascii="Consolas" w:hAnsi="Consolas" w:cs="Consolas"/>
          <w:color w:val="000000"/>
          <w:sz w:val="21"/>
          <w:szCs w:val="21"/>
        </w:rPr>
        <w:t>–</w:t>
      </w:r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f adapter1.list  -r </w:t>
      </w:r>
      <w:r w:rsidR="00B47C6B">
        <w:rPr>
          <w:rFonts w:ascii="Consolas" w:hAnsi="Consolas" w:cs="Consolas" w:hint="eastAsia"/>
          <w:color w:val="000000"/>
          <w:sz w:val="21"/>
          <w:szCs w:val="21"/>
        </w:rPr>
        <w:t xml:space="preserve"> adapter2.list -1 reads1.fq</w:t>
      </w:r>
      <w:r w:rsidR="00FF7D6E">
        <w:rPr>
          <w:rFonts w:ascii="Consolas" w:hAnsi="Consolas" w:cs="Consolas" w:hint="eastAsia"/>
          <w:color w:val="000000"/>
          <w:sz w:val="21"/>
          <w:szCs w:val="21"/>
        </w:rPr>
        <w:t>.gz</w:t>
      </w:r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  -2 reads2.fq</w:t>
      </w:r>
      <w:r w:rsidR="00FF7D6E">
        <w:rPr>
          <w:rFonts w:ascii="Consolas" w:hAnsi="Consolas" w:cs="Consolas" w:hint="eastAsia"/>
          <w:color w:val="000000"/>
          <w:sz w:val="21"/>
          <w:szCs w:val="21"/>
        </w:rPr>
        <w:t>.gz</w:t>
      </w:r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="0018265F" w:rsidRPr="00A02D68">
        <w:rPr>
          <w:rFonts w:ascii="Consolas" w:hAnsi="Consolas" w:cs="Consolas"/>
          <w:color w:val="000000"/>
          <w:sz w:val="21"/>
          <w:szCs w:val="21"/>
        </w:rPr>
        <w:t>–</w:t>
      </w:r>
      <w:r w:rsidR="0018265F" w:rsidRPr="00A02D68">
        <w:rPr>
          <w:rFonts w:ascii="Consolas" w:hAnsi="Consolas" w:cs="Consolas" w:hint="eastAsia"/>
          <w:color w:val="000000"/>
          <w:sz w:val="21"/>
          <w:szCs w:val="21"/>
        </w:rPr>
        <w:t>o ./</w:t>
      </w:r>
    </w:p>
    <w:p w:rsidR="0018265F" w:rsidRPr="00A02D68" w:rsidRDefault="0018265F" w:rsidP="00A02D6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A02D68">
        <w:rPr>
          <w:rFonts w:ascii="Consolas" w:hAnsi="Consolas" w:cs="Consolas" w:hint="eastAsia"/>
          <w:color w:val="000000"/>
          <w:sz w:val="21"/>
          <w:szCs w:val="21"/>
        </w:rPr>
        <w:tab/>
        <w:t xml:space="preserve">SOAPnuke filter </w:t>
      </w:r>
      <w:r w:rsidRPr="00A02D68">
        <w:rPr>
          <w:rFonts w:ascii="Consolas" w:hAnsi="Consolas" w:cs="Consolas"/>
          <w:color w:val="000000"/>
          <w:sz w:val="21"/>
          <w:szCs w:val="21"/>
        </w:rPr>
        <w:t>–</w:t>
      </w:r>
      <w:r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f </w:t>
      </w:r>
      <w:r w:rsidRPr="00A02D68">
        <w:rPr>
          <w:rFonts w:ascii="Consolas" w:hAnsi="Consolas" w:cs="Consolas"/>
          <w:color w:val="000000"/>
          <w:sz w:val="21"/>
          <w:szCs w:val="21"/>
        </w:rPr>
        <w:t>AGATCGGAAGAGCACACGTCTGAACTCCAGTCAC</w:t>
      </w:r>
      <w:r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Pr="00A02D68">
        <w:rPr>
          <w:rFonts w:ascii="Consolas" w:hAnsi="Consolas" w:cs="Consolas"/>
          <w:color w:val="000000"/>
          <w:sz w:val="21"/>
          <w:szCs w:val="21"/>
        </w:rPr>
        <w:t>–</w:t>
      </w:r>
      <w:r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r </w:t>
      </w:r>
      <w:proofErr w:type="gramStart"/>
      <w:r w:rsidRPr="00A02D68">
        <w:rPr>
          <w:rFonts w:ascii="Consolas" w:hAnsi="Consolas" w:cs="Consolas"/>
          <w:color w:val="000000"/>
          <w:sz w:val="21"/>
          <w:szCs w:val="21"/>
        </w:rPr>
        <w:t>AGATCGGAAGAGCGTCGTGTAGGGAAAGAGTGTA</w:t>
      </w:r>
      <w:r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  -</w:t>
      </w:r>
      <w:proofErr w:type="gramEnd"/>
      <w:r w:rsidRPr="00A02D68">
        <w:rPr>
          <w:rFonts w:ascii="Consolas" w:hAnsi="Consolas" w:cs="Consolas" w:hint="eastAsia"/>
          <w:color w:val="000000"/>
          <w:sz w:val="21"/>
          <w:szCs w:val="21"/>
        </w:rPr>
        <w:t xml:space="preserve">1 reads1.fq  -2  reads2.fq  </w:t>
      </w:r>
      <w:r w:rsidRPr="00A02D68">
        <w:rPr>
          <w:rFonts w:ascii="Consolas" w:hAnsi="Consolas" w:cs="Consolas"/>
          <w:color w:val="000000"/>
          <w:sz w:val="21"/>
          <w:szCs w:val="21"/>
        </w:rPr>
        <w:t>–</w:t>
      </w:r>
      <w:r w:rsidRPr="00A02D68">
        <w:rPr>
          <w:rFonts w:ascii="Consolas" w:hAnsi="Consolas" w:cs="Consolas" w:hint="eastAsia"/>
          <w:color w:val="000000"/>
          <w:sz w:val="21"/>
          <w:szCs w:val="21"/>
        </w:rPr>
        <w:t>o ./</w:t>
      </w:r>
    </w:p>
    <w:p w:rsidR="00B31672" w:rsidRDefault="003B0D11" w:rsidP="00B77019">
      <w:pPr>
        <w:pStyle w:val="2"/>
        <w:rPr>
          <w:sz w:val="28"/>
          <w:szCs w:val="22"/>
        </w:rPr>
      </w:pPr>
      <w:bookmarkStart w:id="8" w:name="_Toc328401364"/>
      <w:r w:rsidRPr="004E6BB5">
        <w:rPr>
          <w:rFonts w:hint="eastAsia"/>
          <w:sz w:val="28"/>
        </w:rPr>
        <w:t>4.2</w:t>
      </w:r>
      <w:r w:rsidR="00ED72F9" w:rsidRPr="004E6BB5">
        <w:rPr>
          <w:rFonts w:hint="eastAsia"/>
          <w:sz w:val="28"/>
          <w:szCs w:val="22"/>
        </w:rPr>
        <w:t>参数</w:t>
      </w:r>
      <w:bookmarkEnd w:id="8"/>
    </w:p>
    <w:p w:rsidR="001B0230" w:rsidRPr="00E73BAF" w:rsidRDefault="00332AA0" w:rsidP="00E73BAF">
      <w:pPr>
        <w:spacing w:line="360" w:lineRule="auto"/>
        <w:rPr>
          <w:sz w:val="24"/>
          <w:szCs w:val="24"/>
        </w:rPr>
      </w:pPr>
      <w:r w:rsidRPr="00E73BAF">
        <w:rPr>
          <w:rFonts w:hint="eastAsia"/>
          <w:sz w:val="24"/>
          <w:szCs w:val="24"/>
        </w:rPr>
        <w:tab/>
      </w:r>
      <w:r w:rsidR="001B0230" w:rsidRPr="00E73BAF">
        <w:rPr>
          <w:rFonts w:hint="eastAsia"/>
          <w:sz w:val="24"/>
          <w:szCs w:val="24"/>
        </w:rPr>
        <w:t>必选参数</w:t>
      </w:r>
    </w:p>
    <w:p w:rsidR="004367B2" w:rsidRPr="00DF2F6A" w:rsidRDefault="00332AA0" w:rsidP="00DF2F6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DF2F6A">
        <w:rPr>
          <w:rFonts w:ascii="Consolas" w:hAnsi="Consolas" w:cs="Consolas" w:hint="eastAsia"/>
          <w:color w:val="000000"/>
          <w:sz w:val="18"/>
          <w:szCs w:val="18"/>
        </w:rPr>
        <w:tab/>
      </w:r>
      <w:r w:rsidR="00B13C3A">
        <w:rPr>
          <w:rFonts w:ascii="Consolas" w:hAnsi="Consolas" w:cs="Consolas" w:hint="eastAsia"/>
          <w:color w:val="000000"/>
          <w:sz w:val="18"/>
          <w:szCs w:val="18"/>
        </w:rPr>
        <w:t xml:space="preserve">       </w:t>
      </w:r>
      <w:r w:rsidR="004367B2" w:rsidRPr="00DF2F6A">
        <w:rPr>
          <w:rFonts w:ascii="Consolas" w:hAnsi="Consolas" w:cs="Consolas"/>
          <w:color w:val="000000"/>
          <w:sz w:val="18"/>
          <w:szCs w:val="18"/>
        </w:rPr>
        <w:t>-</w:t>
      </w:r>
      <w:proofErr w:type="gramStart"/>
      <w:r w:rsidR="004367B2" w:rsidRPr="00DF2F6A">
        <w:rPr>
          <w:rFonts w:ascii="Consolas" w:hAnsi="Consolas" w:cs="Consolas"/>
          <w:color w:val="000000"/>
          <w:sz w:val="18"/>
          <w:szCs w:val="18"/>
        </w:rPr>
        <w:t>f</w:t>
      </w:r>
      <w:proofErr w:type="gramEnd"/>
      <w:r w:rsidR="004367B2" w:rsidRPr="00DF2F6A">
        <w:rPr>
          <w:rFonts w:ascii="Consolas" w:hAnsi="Consolas" w:cs="Consolas"/>
          <w:color w:val="000000"/>
          <w:sz w:val="18"/>
          <w:szCs w:val="18"/>
        </w:rPr>
        <w:t>, --adapter1  : &lt;s&gt; adapter sequence or adapter list file</w:t>
      </w:r>
    </w:p>
    <w:p w:rsidR="004367B2" w:rsidRPr="00DF2F6A" w:rsidRDefault="00332AA0" w:rsidP="00DF2F6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DF2F6A">
        <w:rPr>
          <w:rFonts w:ascii="Consolas" w:hAnsi="Consolas" w:cs="Consolas" w:hint="eastAsia"/>
          <w:color w:val="000000"/>
          <w:sz w:val="18"/>
          <w:szCs w:val="18"/>
        </w:rPr>
        <w:tab/>
      </w:r>
      <w:r w:rsidR="00B13C3A">
        <w:rPr>
          <w:rFonts w:ascii="Consolas" w:hAnsi="Consolas" w:cs="Consolas" w:hint="eastAsia"/>
          <w:color w:val="000000"/>
          <w:sz w:val="18"/>
          <w:szCs w:val="18"/>
        </w:rPr>
        <w:t xml:space="preserve">       </w:t>
      </w:r>
      <w:bookmarkStart w:id="9" w:name="_GoBack"/>
      <w:bookmarkEnd w:id="9"/>
      <w:r w:rsidR="004367B2" w:rsidRPr="00DF2F6A">
        <w:rPr>
          <w:rFonts w:ascii="Consolas" w:hAnsi="Consolas" w:cs="Consolas"/>
          <w:color w:val="000000"/>
          <w:sz w:val="18"/>
          <w:szCs w:val="18"/>
        </w:rPr>
        <w:t>-r, --adapter2  : &lt;s&gt; adapter sequence or adapter list</w:t>
      </w:r>
      <w:r w:rsidR="004367B2" w:rsidRPr="00DF2F6A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67B2" w:rsidRPr="00DF2F6A">
        <w:rPr>
          <w:rFonts w:ascii="Consolas" w:hAnsi="Consolas" w:cs="Consolas"/>
          <w:color w:val="000000"/>
          <w:sz w:val="18"/>
          <w:szCs w:val="18"/>
        </w:rPr>
        <w:t>file</w:t>
      </w:r>
      <w:r w:rsidR="008342B6">
        <w:rPr>
          <w:rFonts w:ascii="Consolas" w:hAnsi="Consolas" w:cs="Consolas" w:hint="eastAsia"/>
          <w:color w:val="000000"/>
          <w:sz w:val="18"/>
          <w:szCs w:val="18"/>
        </w:rPr>
        <w:t>[for PE reads]</w:t>
      </w:r>
    </w:p>
    <w:p w:rsidR="004367B2" w:rsidRPr="00DF2F6A" w:rsidRDefault="00B13C3A" w:rsidP="00DF2F6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</w:t>
      </w:r>
      <w:r w:rsidR="004367B2" w:rsidRPr="00DF2F6A">
        <w:rPr>
          <w:rFonts w:ascii="Consolas" w:hAnsi="Consolas" w:cs="Consolas"/>
          <w:color w:val="000000"/>
          <w:sz w:val="18"/>
          <w:szCs w:val="18"/>
        </w:rPr>
        <w:t>-1, --fq1      : &lt;s&gt; fq1 file</w:t>
      </w:r>
    </w:p>
    <w:p w:rsidR="004367B2" w:rsidRPr="0039228E" w:rsidRDefault="00B13C3A" w:rsidP="00DF2F6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</w:t>
      </w:r>
      <w:r w:rsidR="004367B2" w:rsidRPr="00DF2F6A">
        <w:rPr>
          <w:rFonts w:ascii="Consolas" w:hAnsi="Consolas" w:cs="Consolas"/>
          <w:color w:val="000000"/>
          <w:sz w:val="18"/>
          <w:szCs w:val="18"/>
        </w:rPr>
        <w:t>-2, --fq2      : &lt;s&gt; fq2 file</w:t>
      </w:r>
      <w:r w:rsidR="0039228E">
        <w:rPr>
          <w:rFonts w:ascii="Consolas" w:hAnsi="Consolas" w:cs="Consolas" w:hint="eastAsia"/>
          <w:color w:val="000000"/>
          <w:sz w:val="18"/>
          <w:szCs w:val="18"/>
        </w:rPr>
        <w:t xml:space="preserve"> [for PE reads]</w:t>
      </w:r>
    </w:p>
    <w:p w:rsidR="001B0230" w:rsidRPr="00E73BAF" w:rsidRDefault="00332AA0" w:rsidP="00E73BAF">
      <w:pPr>
        <w:spacing w:line="360" w:lineRule="auto"/>
        <w:rPr>
          <w:sz w:val="24"/>
          <w:szCs w:val="24"/>
        </w:rPr>
      </w:pPr>
      <w:r w:rsidRPr="00E73BAF">
        <w:rPr>
          <w:rFonts w:hint="eastAsia"/>
          <w:sz w:val="24"/>
          <w:szCs w:val="24"/>
        </w:rPr>
        <w:tab/>
      </w:r>
      <w:r w:rsidR="001B0230" w:rsidRPr="00E73BAF">
        <w:rPr>
          <w:rFonts w:hint="eastAsia"/>
          <w:sz w:val="24"/>
          <w:szCs w:val="24"/>
        </w:rPr>
        <w:t>可选参数</w:t>
      </w:r>
    </w:p>
    <w:p w:rsidR="007D26DD" w:rsidRPr="007D26DD" w:rsidRDefault="00A42D45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 w:hint="eastAsia"/>
          <w:color w:val="000000"/>
          <w:sz w:val="18"/>
          <w:szCs w:val="18"/>
        </w:rPr>
        <w:t>T</w:t>
      </w:r>
      <w:r w:rsidR="007D26DD" w:rsidRPr="007D26DD">
        <w:rPr>
          <w:rFonts w:ascii="Consolas" w:hAnsi="Consolas" w:cs="Consolas"/>
          <w:color w:val="000000"/>
          <w:sz w:val="18"/>
          <w:szCs w:val="18"/>
        </w:rPr>
        <w:t xml:space="preserve">he next two options only for adapter sequence: 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-M, --</w:t>
      </w:r>
      <w:proofErr w:type="spellStart"/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misMatch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: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&lt;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&gt; the max mismatch number when match the adapter (default: [1])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-A,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matchRatio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: &lt;f&gt; adapter's shortest match 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ratio(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default: [0.5])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l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lowQual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: &lt;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&gt; low quality threshold (</w:t>
      </w:r>
      <w:r w:rsidR="00B13C3A" w:rsidRPr="007D26DD">
        <w:rPr>
          <w:rFonts w:ascii="Consolas" w:hAnsi="Consolas" w:cs="Consolas"/>
          <w:color w:val="000000"/>
          <w:sz w:val="18"/>
          <w:szCs w:val="18"/>
        </w:rPr>
        <w:t>default</w:t>
      </w:r>
      <w:r w:rsidRPr="007D26DD">
        <w:rPr>
          <w:rFonts w:ascii="Consolas" w:hAnsi="Consolas" w:cs="Consolas"/>
          <w:color w:val="000000"/>
          <w:sz w:val="18"/>
          <w:szCs w:val="18"/>
        </w:rPr>
        <w:t>: [5])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q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qualRate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: &lt;f&gt; low quality rate (default: [0.5])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n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nRate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  : &lt;f&gt; N rate threshold (default: [0.05])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polyA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  : &lt;f&gt; filter poly A, percent of A, 0 means do not filter (default: [ 0 ])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d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rmdup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  : &lt;b&gt; remove PCR duplications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spellStart"/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--index     : &lt;b&gt; remove index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c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, --cut       : &lt;f&gt; reserve read number in each 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fq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file (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unit:M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, 0 means not cut reads)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t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--trim      : &lt;s&gt; trim some bp of the read's head and tail, they means:                                         read1's head and tail and read2's head and tail(default: [ 0,0,0,0 ])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-S, --small     : &lt;b&gt; filter the small insert size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the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next two options only for filter the small insert size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-O, --overlap   : &lt;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minimun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match length (default: 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[ 10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-P,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mis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: &lt;f&gt; the maximum miss</w:t>
      </w:r>
      <w:r>
        <w:rPr>
          <w:rFonts w:ascii="Consolas" w:hAnsi="Consolas" w:cs="Consolas"/>
          <w:color w:val="000000"/>
          <w:sz w:val="18"/>
          <w:szCs w:val="18"/>
        </w:rPr>
        <w:t xml:space="preserve"> match ratio (</w:t>
      </w:r>
      <w:r w:rsidR="00B13C3A">
        <w:rPr>
          <w:rFonts w:ascii="Consolas" w:hAnsi="Consolas" w:cs="Consolas"/>
          <w:color w:val="000000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[ 0.1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-Q,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qualSys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: &lt;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&gt; quality system 1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:illumina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2:sanger (default: [ 1 ])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-L, --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read1Len  :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&lt;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&gt; read1 max length (default: all read1's length are equal, and auto acquire)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-I, --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read2Len  :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&lt;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&gt; read2 max length (default: all read2's length are equal, and auto acquire)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-G, --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sanger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 : &lt;b&gt; set clean data </w:t>
      </w:r>
      <w:r w:rsidR="00B13C3A" w:rsidRPr="007D26DD">
        <w:rPr>
          <w:rFonts w:ascii="Consolas" w:hAnsi="Consolas" w:cs="Consolas"/>
          <w:color w:val="000000"/>
          <w:sz w:val="18"/>
          <w:szCs w:val="18"/>
        </w:rPr>
        <w:t>quality</w:t>
      </w:r>
      <w:r w:rsidRPr="007D26DD">
        <w:rPr>
          <w:rFonts w:ascii="Consolas" w:hAnsi="Consolas" w:cs="Consolas"/>
          <w:color w:val="000000"/>
          <w:sz w:val="18"/>
          <w:szCs w:val="18"/>
        </w:rPr>
        <w:t xml:space="preserve"> system to 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sanger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(default: 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illumina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>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--append    : &lt;s&gt; the log's output place : console or file (</w:t>
      </w:r>
      <w:r w:rsidR="00B13C3A" w:rsidRPr="007D26DD">
        <w:rPr>
          <w:rFonts w:ascii="Consolas" w:hAnsi="Consolas" w:cs="Consolas"/>
          <w:color w:val="000000"/>
          <w:sz w:val="18"/>
          <w:szCs w:val="18"/>
        </w:rPr>
        <w:t>default</w:t>
      </w:r>
      <w:r w:rsidRPr="007D26DD">
        <w:rPr>
          <w:rFonts w:ascii="Consolas" w:hAnsi="Consolas" w:cs="Consolas"/>
          <w:color w:val="000000"/>
          <w:sz w:val="18"/>
          <w:szCs w:val="18"/>
        </w:rPr>
        <w:t>: [console])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o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7D26DD">
        <w:rPr>
          <w:rFonts w:ascii="Consolas" w:hAnsi="Consolas" w:cs="Consolas"/>
          <w:color w:val="000000"/>
          <w:sz w:val="18"/>
          <w:szCs w:val="18"/>
        </w:rPr>
        <w:t>outDir</w:t>
      </w:r>
      <w:proofErr w:type="spellEnd"/>
      <w:r w:rsidRPr="007D26DD">
        <w:rPr>
          <w:rFonts w:ascii="Consolas" w:hAnsi="Consolas" w:cs="Consolas"/>
          <w:color w:val="000000"/>
          <w:sz w:val="18"/>
          <w:szCs w:val="18"/>
        </w:rPr>
        <w:t xml:space="preserve">    : &lt;s&gt; output directory, directory must exists (default: current directory)</w:t>
      </w:r>
    </w:p>
    <w:p w:rsidR="007D26DD" w:rsidRPr="007D26DD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h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--help      : &lt;b&gt; help</w:t>
      </w:r>
    </w:p>
    <w:p w:rsidR="007D26DD" w:rsidRPr="0006558F" w:rsidRDefault="007D26DD" w:rsidP="007D26DD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7D26DD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7D26DD">
        <w:rPr>
          <w:rFonts w:ascii="Consolas" w:hAnsi="Consolas" w:cs="Consolas"/>
          <w:color w:val="000000"/>
          <w:sz w:val="18"/>
          <w:szCs w:val="18"/>
        </w:rPr>
        <w:t>v</w:t>
      </w:r>
      <w:proofErr w:type="gramEnd"/>
      <w:r w:rsidRPr="007D26DD">
        <w:rPr>
          <w:rFonts w:ascii="Consolas" w:hAnsi="Consolas" w:cs="Consolas"/>
          <w:color w:val="000000"/>
          <w:sz w:val="18"/>
          <w:szCs w:val="18"/>
        </w:rPr>
        <w:t>, --version   : &lt;b&gt; show version</w:t>
      </w:r>
    </w:p>
    <w:p w:rsidR="00575877" w:rsidRDefault="00ED2C68" w:rsidP="00575877">
      <w:pPr>
        <w:pStyle w:val="2"/>
        <w:rPr>
          <w:sz w:val="28"/>
        </w:rPr>
      </w:pPr>
      <w:bookmarkStart w:id="10" w:name="_Toc327950100"/>
      <w:bookmarkStart w:id="11" w:name="_Toc327950000"/>
      <w:bookmarkStart w:id="12" w:name="_Toc324424559"/>
      <w:bookmarkStart w:id="13" w:name="_Toc328401365"/>
      <w:r w:rsidRPr="00ED2C68">
        <w:rPr>
          <w:rFonts w:hint="eastAsia"/>
          <w:sz w:val="28"/>
        </w:rPr>
        <w:t>4.4</w:t>
      </w:r>
      <w:bookmarkEnd w:id="10"/>
      <w:bookmarkEnd w:id="11"/>
      <w:bookmarkEnd w:id="12"/>
      <w:r w:rsidR="00FC3795">
        <w:rPr>
          <w:rFonts w:hint="eastAsia"/>
          <w:sz w:val="28"/>
        </w:rPr>
        <w:t>输入</w:t>
      </w:r>
      <w:bookmarkEnd w:id="13"/>
    </w:p>
    <w:p w:rsidR="00B45FB1" w:rsidRDefault="00E73BAF" w:rsidP="008475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 </w:t>
      </w:r>
      <w:r w:rsidR="00FC3795" w:rsidRPr="00E73BAF">
        <w:rPr>
          <w:rFonts w:hint="eastAsia"/>
          <w:sz w:val="24"/>
          <w:szCs w:val="24"/>
        </w:rPr>
        <w:t>测序下机</w:t>
      </w:r>
      <w:r w:rsidR="00FC3795" w:rsidRPr="00E73BAF">
        <w:rPr>
          <w:rFonts w:hint="eastAsia"/>
          <w:sz w:val="24"/>
          <w:szCs w:val="24"/>
        </w:rPr>
        <w:t>FASTQ</w:t>
      </w:r>
      <w:r w:rsidR="00FC3795" w:rsidRPr="00E73BAF">
        <w:rPr>
          <w:rFonts w:hint="eastAsia"/>
          <w:sz w:val="24"/>
          <w:szCs w:val="24"/>
        </w:rPr>
        <w:t>格式数据（</w:t>
      </w:r>
      <w:r w:rsidR="00FC3795" w:rsidRPr="00E73BAF">
        <w:rPr>
          <w:rFonts w:hint="eastAsia"/>
          <w:sz w:val="24"/>
          <w:szCs w:val="24"/>
        </w:rPr>
        <w:t>PE</w:t>
      </w:r>
      <w:r w:rsidR="00FC3795" w:rsidRPr="00E73BAF">
        <w:rPr>
          <w:rFonts w:hint="eastAsia"/>
          <w:sz w:val="24"/>
          <w:szCs w:val="24"/>
        </w:rPr>
        <w:t>为一对文件，</w:t>
      </w:r>
      <w:r w:rsidR="00FC3795" w:rsidRPr="00E73BAF">
        <w:rPr>
          <w:rFonts w:hint="eastAsia"/>
          <w:sz w:val="24"/>
          <w:szCs w:val="24"/>
        </w:rPr>
        <w:t>SE</w:t>
      </w:r>
      <w:r w:rsidR="00FC3795" w:rsidRPr="00E73BAF">
        <w:rPr>
          <w:rFonts w:hint="eastAsia"/>
          <w:sz w:val="24"/>
          <w:szCs w:val="24"/>
        </w:rPr>
        <w:t>为一个</w:t>
      </w:r>
      <w:r w:rsidR="00FC3795" w:rsidRPr="00E73BAF">
        <w:rPr>
          <w:rFonts w:hint="eastAsia"/>
          <w:sz w:val="24"/>
          <w:szCs w:val="24"/>
        </w:rPr>
        <w:t>FASTQ</w:t>
      </w:r>
      <w:r w:rsidR="00FC3795" w:rsidRPr="00E73BAF">
        <w:rPr>
          <w:rFonts w:hint="eastAsia"/>
          <w:sz w:val="24"/>
          <w:szCs w:val="24"/>
        </w:rPr>
        <w:t>文件）；</w:t>
      </w:r>
    </w:p>
    <w:p w:rsidR="00127D7A" w:rsidRPr="00E73BAF" w:rsidRDefault="00B45FB1" w:rsidP="008475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795" w:rsidRPr="00E73BA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 w:rsidR="00FC3795" w:rsidRPr="00E73BAF">
        <w:rPr>
          <w:rFonts w:hint="eastAsia"/>
          <w:sz w:val="24"/>
          <w:szCs w:val="24"/>
        </w:rPr>
        <w:t>测序所用接头（</w:t>
      </w:r>
      <w:r w:rsidR="00FC3795" w:rsidRPr="00E73BAF">
        <w:rPr>
          <w:rFonts w:hint="eastAsia"/>
          <w:sz w:val="24"/>
          <w:szCs w:val="24"/>
        </w:rPr>
        <w:t>adapter</w:t>
      </w:r>
      <w:r w:rsidR="00FC3795" w:rsidRPr="00E73BAF">
        <w:rPr>
          <w:rFonts w:hint="eastAsia"/>
          <w:sz w:val="24"/>
          <w:szCs w:val="24"/>
        </w:rPr>
        <w:t>）序列或者</w:t>
      </w:r>
      <w:r w:rsidR="00FC3795" w:rsidRPr="00E73BAF">
        <w:rPr>
          <w:rFonts w:hint="eastAsia"/>
          <w:sz w:val="24"/>
          <w:szCs w:val="24"/>
        </w:rPr>
        <w:t>adapter</w:t>
      </w:r>
      <w:r w:rsidR="00127D7A" w:rsidRPr="00E73BAF">
        <w:rPr>
          <w:rFonts w:hint="eastAsia"/>
          <w:sz w:val="24"/>
          <w:szCs w:val="24"/>
        </w:rPr>
        <w:t>文件。</w:t>
      </w:r>
    </w:p>
    <w:p w:rsidR="00127D7A" w:rsidRPr="00847530" w:rsidRDefault="00847530" w:rsidP="00847530">
      <w:pPr>
        <w:spacing w:line="360" w:lineRule="auto"/>
        <w:rPr>
          <w:sz w:val="24"/>
        </w:rPr>
      </w:pPr>
      <w:r w:rsidRPr="00847530">
        <w:rPr>
          <w:rFonts w:hint="eastAsia"/>
          <w:sz w:val="24"/>
        </w:rPr>
        <w:tab/>
      </w:r>
      <w:r w:rsidR="00127D7A" w:rsidRPr="00847530">
        <w:rPr>
          <w:rFonts w:hint="eastAsia"/>
          <w:sz w:val="24"/>
        </w:rPr>
        <w:t>adapter</w:t>
      </w:r>
      <w:r w:rsidR="00A15DE1" w:rsidRPr="00847530">
        <w:rPr>
          <w:rFonts w:hint="eastAsia"/>
          <w:sz w:val="24"/>
        </w:rPr>
        <w:t>序列例如</w:t>
      </w:r>
      <w:r w:rsidR="00127D7A" w:rsidRPr="00847530">
        <w:rPr>
          <w:rFonts w:hint="eastAsia"/>
          <w:sz w:val="24"/>
        </w:rPr>
        <w:t>：</w:t>
      </w:r>
    </w:p>
    <w:p w:rsidR="00127D7A" w:rsidRPr="00847530" w:rsidRDefault="00FD5BB2" w:rsidP="00DF2F6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847530">
        <w:rPr>
          <w:rFonts w:ascii="Consolas" w:hAnsi="Consolas" w:cs="Consolas"/>
          <w:color w:val="000000"/>
          <w:sz w:val="21"/>
          <w:szCs w:val="21"/>
        </w:rPr>
        <w:t>AGATCGGAAGAGCACACGTCTGAACTCCAGTCAC</w:t>
      </w:r>
    </w:p>
    <w:p w:rsidR="00FC3795" w:rsidRPr="00847530" w:rsidRDefault="00847530" w:rsidP="00847530">
      <w:pPr>
        <w:spacing w:line="360" w:lineRule="auto"/>
        <w:rPr>
          <w:sz w:val="24"/>
          <w:szCs w:val="24"/>
        </w:rPr>
      </w:pPr>
      <w:r w:rsidRPr="00847530">
        <w:rPr>
          <w:rFonts w:hint="eastAsia"/>
          <w:sz w:val="24"/>
          <w:szCs w:val="24"/>
        </w:rPr>
        <w:tab/>
      </w:r>
      <w:r w:rsidR="00FC3795" w:rsidRPr="00847530">
        <w:rPr>
          <w:rFonts w:hint="eastAsia"/>
          <w:sz w:val="24"/>
          <w:szCs w:val="24"/>
        </w:rPr>
        <w:t>adapter</w:t>
      </w:r>
      <w:r w:rsidR="00FC3795" w:rsidRPr="00847530">
        <w:rPr>
          <w:rFonts w:hint="eastAsia"/>
          <w:sz w:val="24"/>
          <w:szCs w:val="24"/>
        </w:rPr>
        <w:t>文件格式如下：</w:t>
      </w:r>
    </w:p>
    <w:p w:rsidR="00FC3795" w:rsidRPr="00B050EF" w:rsidRDefault="00FC3795" w:rsidP="00B050E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B050EF">
        <w:rPr>
          <w:rFonts w:ascii="Consolas" w:hAnsi="Consolas" w:cs="Consolas"/>
          <w:color w:val="000000"/>
          <w:sz w:val="18"/>
          <w:szCs w:val="18"/>
        </w:rPr>
        <w:t>#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reads_id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reads_len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reads_start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reads_end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adapter_id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adapter_len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adapter_start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adapter_end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B050EF">
        <w:rPr>
          <w:rFonts w:ascii="Consolas" w:hAnsi="Consolas" w:cs="Consolas"/>
          <w:color w:val="000000"/>
          <w:sz w:val="18"/>
          <w:szCs w:val="18"/>
        </w:rPr>
        <w:t>align_len</w:t>
      </w:r>
      <w:proofErr w:type="spell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mismatch</w:t>
      </w:r>
    </w:p>
    <w:p w:rsidR="00FC3795" w:rsidRPr="00B050EF" w:rsidRDefault="00FC3795" w:rsidP="00B050E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B050EF">
        <w:rPr>
          <w:rFonts w:ascii="Consolas" w:hAnsi="Consolas" w:cs="Consolas"/>
          <w:color w:val="000000"/>
          <w:sz w:val="18"/>
          <w:szCs w:val="18"/>
        </w:rPr>
        <w:t>FCD0CP1ABXX:7:1101:17857:2175#CGATGTAT/1   90    0       33      iPE-3</w:t>
      </w:r>
      <w:proofErr w:type="gramStart"/>
      <w:r w:rsidRPr="00B050EF">
        <w:rPr>
          <w:rFonts w:ascii="Consolas" w:hAnsi="Consolas" w:cs="Consolas"/>
          <w:color w:val="000000"/>
          <w:sz w:val="18"/>
          <w:szCs w:val="18"/>
        </w:rPr>
        <w:t>+  34</w:t>
      </w:r>
      <w:proofErr w:type="gram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   0       33      34      4</w:t>
      </w:r>
    </w:p>
    <w:p w:rsidR="00FC3795" w:rsidRPr="00B050EF" w:rsidRDefault="00FC3795" w:rsidP="00B050E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B050EF">
        <w:rPr>
          <w:rFonts w:ascii="Consolas" w:hAnsi="Consolas" w:cs="Consolas"/>
          <w:color w:val="000000"/>
          <w:sz w:val="18"/>
          <w:szCs w:val="18"/>
        </w:rPr>
        <w:t xml:space="preserve">FCD0CP1ABXX:7:1101:18889:2548#CGATGTAT/1   90  </w:t>
      </w:r>
      <w:r w:rsidRPr="00B050EF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050EF">
        <w:rPr>
          <w:rFonts w:ascii="Consolas" w:hAnsi="Consolas" w:cs="Consolas"/>
          <w:color w:val="000000"/>
          <w:sz w:val="18"/>
          <w:szCs w:val="18"/>
        </w:rPr>
        <w:t xml:space="preserve"> 79      89      iPE-3</w:t>
      </w:r>
      <w:proofErr w:type="gramStart"/>
      <w:r w:rsidRPr="00B050EF">
        <w:rPr>
          <w:rFonts w:ascii="Consolas" w:hAnsi="Consolas" w:cs="Consolas"/>
          <w:color w:val="000000"/>
          <w:sz w:val="18"/>
          <w:szCs w:val="18"/>
        </w:rPr>
        <w:t>+  34</w:t>
      </w:r>
      <w:proofErr w:type="gram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   0       10      11      1</w:t>
      </w:r>
    </w:p>
    <w:p w:rsidR="00FC3795" w:rsidRPr="00B050EF" w:rsidRDefault="00FC3795" w:rsidP="00B050E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B050EF">
        <w:rPr>
          <w:rFonts w:ascii="Consolas" w:hAnsi="Consolas" w:cs="Consolas"/>
          <w:color w:val="000000"/>
          <w:sz w:val="18"/>
          <w:szCs w:val="18"/>
        </w:rPr>
        <w:t>FCD0CP1ABXX:7:1101:19063:2746#CGATGTAT/1   90</w:t>
      </w:r>
      <w:r w:rsidRPr="00B050EF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050EF">
        <w:rPr>
          <w:rFonts w:ascii="Consolas" w:hAnsi="Consolas" w:cs="Consolas"/>
          <w:color w:val="000000"/>
          <w:sz w:val="18"/>
          <w:szCs w:val="18"/>
        </w:rPr>
        <w:t xml:space="preserve">   79      89      iPE-3</w:t>
      </w:r>
      <w:proofErr w:type="gramStart"/>
      <w:r w:rsidRPr="00B050EF">
        <w:rPr>
          <w:rFonts w:ascii="Consolas" w:hAnsi="Consolas" w:cs="Consolas"/>
          <w:color w:val="000000"/>
          <w:sz w:val="18"/>
          <w:szCs w:val="18"/>
        </w:rPr>
        <w:t>+  34</w:t>
      </w:r>
      <w:proofErr w:type="gramEnd"/>
      <w:r w:rsidRPr="00B050EF">
        <w:rPr>
          <w:rFonts w:ascii="Consolas" w:hAnsi="Consolas" w:cs="Consolas"/>
          <w:color w:val="000000"/>
          <w:sz w:val="18"/>
          <w:szCs w:val="18"/>
        </w:rPr>
        <w:t xml:space="preserve">      0       10      11      2</w:t>
      </w:r>
    </w:p>
    <w:p w:rsidR="00FC3795" w:rsidRPr="00FC3795" w:rsidRDefault="002D4383" w:rsidP="007D3FAD">
      <w:pPr>
        <w:pStyle w:val="2"/>
      </w:pPr>
      <w:bookmarkStart w:id="14" w:name="_Toc328401366"/>
      <w:r>
        <w:rPr>
          <w:rFonts w:hint="eastAsia"/>
          <w:sz w:val="28"/>
        </w:rPr>
        <w:t>4.5</w:t>
      </w:r>
      <w:r w:rsidR="00FC3795" w:rsidRPr="007D3FAD">
        <w:rPr>
          <w:rFonts w:hint="eastAsia"/>
          <w:sz w:val="28"/>
        </w:rPr>
        <w:t>输出</w:t>
      </w:r>
      <w:bookmarkEnd w:id="14"/>
    </w:p>
    <w:p w:rsidR="00575877" w:rsidRPr="004E6BB5" w:rsidRDefault="00575877" w:rsidP="004E6BB5">
      <w:pPr>
        <w:spacing w:line="360" w:lineRule="auto"/>
        <w:ind w:firstLineChars="200" w:firstLine="482"/>
        <w:rPr>
          <w:b/>
          <w:sz w:val="24"/>
          <w:szCs w:val="24"/>
        </w:rPr>
      </w:pPr>
      <w:bookmarkStart w:id="15" w:name="_Toc327950101"/>
      <w:bookmarkStart w:id="16" w:name="_Toc327950001"/>
      <w:bookmarkStart w:id="17" w:name="_Toc324424560"/>
      <w:r w:rsidRPr="004E6BB5">
        <w:rPr>
          <w:b/>
          <w:sz w:val="24"/>
          <w:szCs w:val="24"/>
        </w:rPr>
        <w:t>1</w:t>
      </w:r>
      <w:r w:rsidR="009F35B8">
        <w:rPr>
          <w:rFonts w:hint="eastAsia"/>
          <w:b/>
          <w:sz w:val="24"/>
          <w:szCs w:val="24"/>
        </w:rPr>
        <w:t xml:space="preserve">. </w:t>
      </w:r>
      <w:r w:rsidRPr="004E6BB5">
        <w:rPr>
          <w:b/>
          <w:sz w:val="24"/>
          <w:szCs w:val="24"/>
        </w:rPr>
        <w:t xml:space="preserve">Clean </w:t>
      </w:r>
      <w:r w:rsidR="00EF2006" w:rsidRPr="004E6BB5">
        <w:rPr>
          <w:rFonts w:hint="eastAsia"/>
          <w:b/>
          <w:sz w:val="24"/>
          <w:szCs w:val="24"/>
        </w:rPr>
        <w:t>FASTQ</w:t>
      </w:r>
      <w:r w:rsidRPr="004E6BB5">
        <w:rPr>
          <w:rFonts w:hint="eastAsia"/>
          <w:b/>
          <w:sz w:val="24"/>
          <w:szCs w:val="24"/>
        </w:rPr>
        <w:t>文件</w:t>
      </w:r>
      <w:bookmarkEnd w:id="15"/>
      <w:bookmarkEnd w:id="16"/>
      <w:bookmarkEnd w:id="17"/>
    </w:p>
    <w:p w:rsidR="00575877" w:rsidRDefault="00575877" w:rsidP="00575877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过滤后的</w:t>
      </w:r>
      <w:r>
        <w:rPr>
          <w:rFonts w:hint="eastAsia"/>
          <w:sz w:val="24"/>
          <w:szCs w:val="21"/>
        </w:rPr>
        <w:t>FASTQ</w:t>
      </w:r>
      <w:r>
        <w:rPr>
          <w:rFonts w:hint="eastAsia"/>
          <w:sz w:val="24"/>
          <w:szCs w:val="21"/>
        </w:rPr>
        <w:t>文件，与原始数据文件格式相同，在小</w:t>
      </w:r>
      <w:r>
        <w:rPr>
          <w:sz w:val="24"/>
          <w:szCs w:val="21"/>
        </w:rPr>
        <w:t>RNA</w:t>
      </w:r>
      <w:r>
        <w:rPr>
          <w:rFonts w:hint="eastAsia"/>
          <w:sz w:val="24"/>
          <w:szCs w:val="21"/>
        </w:rPr>
        <w:t>中，一般不用这种方式输出结果。</w:t>
      </w:r>
    </w:p>
    <w:p w:rsidR="00575877" w:rsidRPr="00E47477" w:rsidRDefault="00575877" w:rsidP="00E4747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E47477">
        <w:rPr>
          <w:rFonts w:ascii="Consolas" w:hAnsi="Consolas" w:cs="Consolas"/>
          <w:color w:val="000000"/>
          <w:sz w:val="18"/>
          <w:szCs w:val="18"/>
        </w:rPr>
        <w:t>@FCD0L72ACXX</w:t>
      </w:r>
      <w:r w:rsidRPr="00E47477">
        <w:rPr>
          <w:rFonts w:ascii="Consolas" w:hAnsi="Consolas" w:cs="Consolas" w:hint="eastAsia"/>
          <w:color w:val="000000"/>
          <w:sz w:val="18"/>
          <w:szCs w:val="18"/>
        </w:rPr>
        <w:t>：</w:t>
      </w:r>
      <w:r w:rsidRPr="00E47477">
        <w:rPr>
          <w:rFonts w:ascii="Consolas" w:hAnsi="Consolas" w:cs="Consolas"/>
          <w:color w:val="000000"/>
          <w:sz w:val="18"/>
          <w:szCs w:val="18"/>
        </w:rPr>
        <w:t>5</w:t>
      </w:r>
      <w:r w:rsidRPr="00E47477">
        <w:rPr>
          <w:rFonts w:ascii="Consolas" w:hAnsi="Consolas" w:cs="Consolas" w:hint="eastAsia"/>
          <w:color w:val="000000"/>
          <w:sz w:val="18"/>
          <w:szCs w:val="18"/>
        </w:rPr>
        <w:t>：</w:t>
      </w:r>
      <w:r w:rsidRPr="00E47477">
        <w:rPr>
          <w:rFonts w:ascii="Consolas" w:hAnsi="Consolas" w:cs="Consolas"/>
          <w:color w:val="000000"/>
          <w:sz w:val="18"/>
          <w:szCs w:val="18"/>
        </w:rPr>
        <w:t>1101</w:t>
      </w:r>
      <w:r w:rsidRPr="00E47477">
        <w:rPr>
          <w:rFonts w:ascii="Consolas" w:hAnsi="Consolas" w:cs="Consolas" w:hint="eastAsia"/>
          <w:color w:val="000000"/>
          <w:sz w:val="18"/>
          <w:szCs w:val="18"/>
        </w:rPr>
        <w:t>：</w:t>
      </w:r>
      <w:r w:rsidRPr="00E47477">
        <w:rPr>
          <w:rFonts w:ascii="Consolas" w:hAnsi="Consolas" w:cs="Consolas"/>
          <w:color w:val="000000"/>
          <w:sz w:val="18"/>
          <w:szCs w:val="18"/>
        </w:rPr>
        <w:t>1104</w:t>
      </w:r>
      <w:r w:rsidRPr="00E47477">
        <w:rPr>
          <w:rFonts w:ascii="Consolas" w:hAnsi="Consolas" w:cs="Consolas" w:hint="eastAsia"/>
          <w:color w:val="000000"/>
          <w:sz w:val="18"/>
          <w:szCs w:val="18"/>
        </w:rPr>
        <w:t>：</w:t>
      </w:r>
      <w:r w:rsidRPr="00E47477">
        <w:rPr>
          <w:rFonts w:ascii="Consolas" w:hAnsi="Consolas" w:cs="Consolas"/>
          <w:color w:val="000000"/>
          <w:sz w:val="18"/>
          <w:szCs w:val="18"/>
        </w:rPr>
        <w:t>2164#AAGTCTCT/1</w:t>
      </w:r>
    </w:p>
    <w:p w:rsidR="00575877" w:rsidRPr="00E47477" w:rsidRDefault="00575877" w:rsidP="00E4747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E47477">
        <w:rPr>
          <w:rFonts w:ascii="Consolas" w:hAnsi="Consolas" w:cs="Consolas"/>
          <w:color w:val="000000"/>
          <w:sz w:val="18"/>
          <w:szCs w:val="18"/>
        </w:rPr>
        <w:t>CAGTGGATGGTGGAGAGTTGGGTGCACAAGTGTTTAGGGAGAGTTTGATCCTAAC</w:t>
      </w:r>
    </w:p>
    <w:p w:rsidR="00575877" w:rsidRPr="00E47477" w:rsidRDefault="00575877" w:rsidP="00E4747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E47477">
        <w:rPr>
          <w:rFonts w:ascii="Consolas" w:hAnsi="Consolas" w:cs="Consolas"/>
          <w:color w:val="000000"/>
          <w:sz w:val="18"/>
          <w:szCs w:val="18"/>
        </w:rPr>
        <w:t>+</w:t>
      </w:r>
    </w:p>
    <w:p w:rsidR="00575877" w:rsidRPr="00E47477" w:rsidRDefault="00575877" w:rsidP="00E4747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47477">
        <w:rPr>
          <w:rFonts w:ascii="Consolas" w:hAnsi="Consolas" w:cs="Consolas"/>
          <w:color w:val="000000"/>
          <w:sz w:val="18"/>
          <w:szCs w:val="18"/>
        </w:rPr>
        <w:t>a_acceccgg`egbfbffghiidfefhiiicfcggafhiafcfcffhegaefghi</w:t>
      </w:r>
      <w:proofErr w:type="spellEnd"/>
    </w:p>
    <w:p w:rsidR="00575877" w:rsidRDefault="00575877" w:rsidP="00575877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每个以</w:t>
      </w:r>
      <w:r>
        <w:rPr>
          <w:sz w:val="24"/>
          <w:szCs w:val="21"/>
        </w:rPr>
        <w:t>@</w:t>
      </w:r>
      <w:r>
        <w:rPr>
          <w:rFonts w:hint="eastAsia"/>
          <w:sz w:val="24"/>
          <w:szCs w:val="21"/>
        </w:rPr>
        <w:t>开头的四行数据，为一条</w:t>
      </w:r>
      <w:r>
        <w:rPr>
          <w:sz w:val="24"/>
          <w:szCs w:val="21"/>
        </w:rPr>
        <w:t>read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PE</w:t>
      </w:r>
      <w:r>
        <w:rPr>
          <w:rFonts w:hint="eastAsia"/>
          <w:sz w:val="24"/>
          <w:szCs w:val="21"/>
        </w:rPr>
        <w:t>测序中，</w:t>
      </w:r>
      <w:r>
        <w:rPr>
          <w:sz w:val="24"/>
          <w:szCs w:val="21"/>
        </w:rPr>
        <w:t>read</w:t>
      </w:r>
      <w:r>
        <w:rPr>
          <w:rFonts w:hint="eastAsia"/>
          <w:sz w:val="24"/>
          <w:szCs w:val="21"/>
        </w:rPr>
        <w:t>必须是成对出现：</w:t>
      </w:r>
    </w:p>
    <w:p w:rsidR="00575877" w:rsidRDefault="00575877" w:rsidP="00E05401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第一行：序列名称</w:t>
      </w:r>
    </w:p>
    <w:p w:rsidR="00575877" w:rsidRDefault="00575877" w:rsidP="00E05401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第二行：序列</w:t>
      </w:r>
    </w:p>
    <w:p w:rsidR="00575877" w:rsidRDefault="00575877" w:rsidP="00E05401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第三行：序列名称</w:t>
      </w:r>
      <w:r>
        <w:rPr>
          <w:sz w:val="24"/>
          <w:szCs w:val="21"/>
        </w:rPr>
        <w:t>(+</w:t>
      </w:r>
      <w:r w:rsidR="00F327F6">
        <w:rPr>
          <w:rFonts w:hint="eastAsia"/>
          <w:sz w:val="24"/>
          <w:szCs w:val="21"/>
        </w:rPr>
        <w:t>号</w:t>
      </w:r>
      <w:r w:rsidR="003A1F75">
        <w:rPr>
          <w:rFonts w:hint="eastAsia"/>
          <w:sz w:val="24"/>
          <w:szCs w:val="21"/>
        </w:rPr>
        <w:t>，无需关注</w:t>
      </w:r>
      <w:r>
        <w:rPr>
          <w:sz w:val="24"/>
          <w:szCs w:val="21"/>
        </w:rPr>
        <w:t>)</w:t>
      </w:r>
    </w:p>
    <w:p w:rsidR="00575877" w:rsidRDefault="00575877" w:rsidP="00E05401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第四行：质量值列</w:t>
      </w:r>
    </w:p>
    <w:p w:rsidR="00575877" w:rsidRPr="006A14C8" w:rsidRDefault="009D05F4" w:rsidP="006A14C8">
      <w:pPr>
        <w:spacing w:line="360" w:lineRule="auto"/>
        <w:ind w:firstLineChars="200" w:firstLine="482"/>
        <w:rPr>
          <w:b/>
          <w:sz w:val="24"/>
          <w:szCs w:val="21"/>
        </w:rPr>
      </w:pPr>
      <w:bookmarkStart w:id="18" w:name="_Toc327950103"/>
      <w:bookmarkStart w:id="19" w:name="_Toc327950003"/>
      <w:bookmarkStart w:id="20" w:name="_Toc324424562"/>
      <w:r>
        <w:rPr>
          <w:rFonts w:hint="eastAsia"/>
          <w:b/>
          <w:sz w:val="24"/>
          <w:szCs w:val="21"/>
        </w:rPr>
        <w:t>2</w:t>
      </w:r>
      <w:r w:rsidR="009F35B8">
        <w:rPr>
          <w:rFonts w:hint="eastAsia"/>
          <w:b/>
          <w:sz w:val="24"/>
          <w:szCs w:val="21"/>
        </w:rPr>
        <w:t xml:space="preserve">. </w:t>
      </w:r>
      <w:r w:rsidR="00575877" w:rsidRPr="006A14C8">
        <w:rPr>
          <w:rFonts w:hint="eastAsia"/>
          <w:b/>
          <w:sz w:val="24"/>
          <w:szCs w:val="21"/>
        </w:rPr>
        <w:t>统计文件</w:t>
      </w:r>
      <w:bookmarkEnd w:id="18"/>
      <w:bookmarkEnd w:id="19"/>
      <w:bookmarkEnd w:id="20"/>
    </w:p>
    <w:p w:rsidR="00575877" w:rsidRDefault="00575877" w:rsidP="00575877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Basic_Statistics_of_Sequencing_Quality.txt</w:t>
      </w:r>
    </w:p>
    <w:p w:rsidR="00575877" w:rsidRDefault="00575877" w:rsidP="00575877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基本信息统计，包括对原始</w:t>
      </w:r>
      <w:r>
        <w:rPr>
          <w:sz w:val="24"/>
          <w:szCs w:val="24"/>
        </w:rPr>
        <w:t>fq</w:t>
      </w:r>
      <w:r>
        <w:rPr>
          <w:rFonts w:hint="eastAsia"/>
          <w:sz w:val="24"/>
          <w:szCs w:val="24"/>
        </w:rPr>
        <w:t>和输出</w:t>
      </w:r>
      <w:r>
        <w:rPr>
          <w:sz w:val="24"/>
          <w:szCs w:val="24"/>
        </w:rPr>
        <w:t>clean</w:t>
      </w:r>
      <w:r>
        <w:rPr>
          <w:rFonts w:hint="eastAsia"/>
          <w:sz w:val="24"/>
          <w:szCs w:val="24"/>
        </w:rPr>
        <w:t>文件的统计</w:t>
      </w:r>
      <w:r w:rsidR="00E25AB0">
        <w:rPr>
          <w:rFonts w:hint="eastAsia"/>
          <w:sz w:val="24"/>
          <w:szCs w:val="24"/>
        </w:rPr>
        <w:t>。</w:t>
      </w:r>
    </w:p>
    <w:p w:rsidR="00575877" w:rsidRDefault="00575877" w:rsidP="00575877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Statistics_of_Filtered_Reads.txt</w:t>
      </w:r>
    </w:p>
    <w:p w:rsidR="00575877" w:rsidRDefault="00575877" w:rsidP="00575877">
      <w:pPr>
        <w:spacing w:line="360" w:lineRule="auto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被过滤掉的</w:t>
      </w:r>
      <w:r>
        <w:rPr>
          <w:sz w:val="24"/>
          <w:szCs w:val="24"/>
        </w:rPr>
        <w:t>read</w:t>
      </w:r>
      <w:r w:rsidR="000C4AB7">
        <w:rPr>
          <w:sz w:val="24"/>
          <w:szCs w:val="24"/>
        </w:rPr>
        <w:t>s</w:t>
      </w:r>
      <w:r w:rsidR="009E02A3">
        <w:rPr>
          <w:rFonts w:hint="eastAsia"/>
          <w:sz w:val="24"/>
          <w:szCs w:val="24"/>
        </w:rPr>
        <w:t>，按过滤的类型</w:t>
      </w:r>
      <w:r>
        <w:rPr>
          <w:rFonts w:hint="eastAsia"/>
          <w:sz w:val="24"/>
          <w:szCs w:val="24"/>
        </w:rPr>
        <w:t>分类</w:t>
      </w:r>
      <w:r w:rsidR="00E25AB0">
        <w:rPr>
          <w:rFonts w:hint="eastAsia"/>
          <w:sz w:val="24"/>
          <w:szCs w:val="24"/>
        </w:rPr>
        <w:t>统计。</w:t>
      </w:r>
    </w:p>
    <w:p w:rsidR="00575877" w:rsidRDefault="00575877" w:rsidP="00575877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Base_distributions_by_read_position.txt</w:t>
      </w:r>
    </w:p>
    <w:p w:rsidR="00575877" w:rsidRDefault="00575877" w:rsidP="00575877">
      <w:pPr>
        <w:spacing w:line="360" w:lineRule="auto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对原始</w:t>
      </w:r>
      <w:r w:rsidR="00E25AB0">
        <w:rPr>
          <w:rFonts w:hint="eastAsia"/>
          <w:sz w:val="24"/>
          <w:szCs w:val="24"/>
        </w:rPr>
        <w:t>FASTQ</w:t>
      </w:r>
      <w:r w:rsidR="00E64247">
        <w:rPr>
          <w:rFonts w:hint="eastAsia"/>
          <w:sz w:val="24"/>
          <w:szCs w:val="24"/>
        </w:rPr>
        <w:t>文件进行的统计，对</w:t>
      </w:r>
      <w:r>
        <w:rPr>
          <w:rFonts w:hint="eastAsia"/>
          <w:sz w:val="24"/>
          <w:szCs w:val="24"/>
        </w:rPr>
        <w:t>每一个位点上的</w:t>
      </w:r>
      <w:r>
        <w:rPr>
          <w:sz w:val="24"/>
          <w:szCs w:val="24"/>
        </w:rPr>
        <w:t>ATGCN</w:t>
      </w:r>
      <w:r>
        <w:rPr>
          <w:rFonts w:hint="eastAsia"/>
          <w:sz w:val="24"/>
          <w:szCs w:val="24"/>
        </w:rPr>
        <w:t>的含量</w:t>
      </w:r>
      <w:r w:rsidR="00E64247">
        <w:rPr>
          <w:rFonts w:hint="eastAsia"/>
          <w:sz w:val="24"/>
          <w:szCs w:val="24"/>
        </w:rPr>
        <w:t>统计。</w:t>
      </w:r>
    </w:p>
    <w:p w:rsidR="00575877" w:rsidRDefault="00575877" w:rsidP="00575877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Base_quality_value_distribution_by_read_position.txt</w:t>
      </w:r>
    </w:p>
    <w:p w:rsidR="00575877" w:rsidRDefault="00575877" w:rsidP="00575877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对原始</w:t>
      </w:r>
      <w:r w:rsidR="00D73B92">
        <w:rPr>
          <w:rFonts w:hint="eastAsia"/>
          <w:sz w:val="24"/>
          <w:szCs w:val="24"/>
        </w:rPr>
        <w:t>FASTQ</w:t>
      </w:r>
      <w:r>
        <w:rPr>
          <w:rFonts w:hint="eastAsia"/>
          <w:sz w:val="24"/>
          <w:szCs w:val="24"/>
        </w:rPr>
        <w:t>文件进行的统计，统计每一个位点</w:t>
      </w:r>
      <w:r w:rsidR="00B26BE4">
        <w:rPr>
          <w:rFonts w:hint="eastAsia"/>
          <w:sz w:val="24"/>
          <w:szCs w:val="24"/>
        </w:rPr>
        <w:t>上的质量值分布情况，</w:t>
      </w:r>
      <w:r>
        <w:rPr>
          <w:sz w:val="24"/>
          <w:szCs w:val="24"/>
        </w:rPr>
        <w:t>Q2~Q41</w:t>
      </w:r>
      <w:r w:rsidR="00B26BE4">
        <w:rPr>
          <w:rFonts w:hint="eastAsia"/>
          <w:sz w:val="24"/>
          <w:szCs w:val="24"/>
        </w:rPr>
        <w:t>碱基数，以及平均值，中位数等。</w:t>
      </w:r>
    </w:p>
    <w:p w:rsidR="00575877" w:rsidRDefault="00575877" w:rsidP="00575877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Distribution_of_Q20_Q30_bases_by_read_position.txt</w:t>
      </w:r>
    </w:p>
    <w:p w:rsidR="00575877" w:rsidRDefault="00575877" w:rsidP="00575877">
      <w:pPr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对原始</w:t>
      </w:r>
      <w:r w:rsidR="00B26BE4">
        <w:rPr>
          <w:rFonts w:hint="eastAsia"/>
          <w:sz w:val="24"/>
          <w:szCs w:val="24"/>
        </w:rPr>
        <w:t>FASTQ</w:t>
      </w:r>
      <w:r>
        <w:rPr>
          <w:rFonts w:hint="eastAsia"/>
          <w:sz w:val="24"/>
          <w:szCs w:val="24"/>
        </w:rPr>
        <w:t>文件进行的统计，统计每一个位点</w:t>
      </w:r>
      <w:r w:rsidR="004B7C50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质量值</w:t>
      </w:r>
      <w:r w:rsidR="004B7C50">
        <w:rPr>
          <w:rFonts w:hint="eastAsia"/>
          <w:sz w:val="24"/>
          <w:szCs w:val="24"/>
        </w:rPr>
        <w:t>≥</w:t>
      </w:r>
      <w:r>
        <w:rPr>
          <w:sz w:val="24"/>
          <w:szCs w:val="24"/>
        </w:rPr>
        <w:t>Q20</w:t>
      </w:r>
      <w:r w:rsidR="005B4C32">
        <w:rPr>
          <w:rFonts w:hint="eastAsia"/>
          <w:sz w:val="24"/>
          <w:szCs w:val="24"/>
        </w:rPr>
        <w:t>或</w:t>
      </w:r>
      <w:r w:rsidR="004B7C50">
        <w:rPr>
          <w:rFonts w:hint="eastAsia"/>
          <w:sz w:val="24"/>
          <w:szCs w:val="24"/>
        </w:rPr>
        <w:t>≥</w:t>
      </w:r>
      <w:r>
        <w:rPr>
          <w:sz w:val="24"/>
          <w:szCs w:val="24"/>
        </w:rPr>
        <w:t>Q30</w:t>
      </w:r>
      <w:r>
        <w:rPr>
          <w:rFonts w:hint="eastAsia"/>
          <w:sz w:val="24"/>
          <w:szCs w:val="24"/>
        </w:rPr>
        <w:t>的碱基含量</w:t>
      </w:r>
      <w:r w:rsidR="002F78A9">
        <w:rPr>
          <w:rFonts w:hint="eastAsia"/>
          <w:sz w:val="24"/>
          <w:szCs w:val="24"/>
        </w:rPr>
        <w:t>。</w:t>
      </w:r>
    </w:p>
    <w:p w:rsidR="00F9017A" w:rsidRPr="00F9017A" w:rsidRDefault="00F9017A" w:rsidP="00F9017A">
      <w:pPr>
        <w:spacing w:line="360" w:lineRule="auto"/>
        <w:rPr>
          <w:ins w:id="21" w:author="Wang Liang" w:date="2012-10-17T14:53:00Z"/>
          <w:sz w:val="24"/>
          <w:szCs w:val="24"/>
        </w:rPr>
      </w:pPr>
      <w:ins w:id="22" w:author="Wang Liang" w:date="2012-10-17T14:53:00Z">
        <w:r>
          <w:rPr>
            <w:rFonts w:hint="eastAsia"/>
            <w:sz w:val="24"/>
            <w:szCs w:val="24"/>
          </w:rPr>
          <w:t>输出内容：</w:t>
        </w:r>
        <w:r>
          <w:rPr>
            <w:rFonts w:hint="eastAsia"/>
            <w:sz w:val="24"/>
            <w:szCs w:val="24"/>
          </w:rPr>
          <w:t>3</w:t>
        </w:r>
        <w:r>
          <w:rPr>
            <w:rFonts w:hint="eastAsia"/>
            <w:sz w:val="24"/>
            <w:szCs w:val="24"/>
          </w:rPr>
          <w:t>，</w:t>
        </w:r>
        <w:r>
          <w:rPr>
            <w:rFonts w:hint="eastAsia"/>
            <w:sz w:val="24"/>
            <w:szCs w:val="24"/>
          </w:rPr>
          <w:t>4</w:t>
        </w:r>
        <w:r>
          <w:rPr>
            <w:rFonts w:hint="eastAsia"/>
            <w:sz w:val="24"/>
            <w:szCs w:val="24"/>
          </w:rPr>
          <w:t>，</w:t>
        </w:r>
        <w:r>
          <w:rPr>
            <w:rFonts w:hint="eastAsia"/>
            <w:sz w:val="24"/>
            <w:szCs w:val="24"/>
          </w:rPr>
          <w:t>5</w:t>
        </w:r>
        <w:r>
          <w:rPr>
            <w:rFonts w:hint="eastAsia"/>
            <w:sz w:val="24"/>
            <w:szCs w:val="24"/>
          </w:rPr>
          <w:t>项也统计一下过滤后的数据</w:t>
        </w:r>
      </w:ins>
    </w:p>
    <w:p w:rsidR="007021B7" w:rsidRPr="004E6BB5" w:rsidRDefault="00E75516" w:rsidP="00263C0B">
      <w:pPr>
        <w:pStyle w:val="1"/>
        <w:rPr>
          <w:sz w:val="32"/>
        </w:rPr>
      </w:pPr>
      <w:bookmarkStart w:id="23" w:name="_Toc328401367"/>
      <w:r w:rsidRPr="004E6BB5">
        <w:rPr>
          <w:rFonts w:hint="eastAsia"/>
          <w:sz w:val="32"/>
        </w:rPr>
        <w:t>6</w:t>
      </w:r>
      <w:r w:rsidR="0094596D" w:rsidRPr="004E6BB5">
        <w:rPr>
          <w:rFonts w:hint="eastAsia"/>
          <w:sz w:val="32"/>
        </w:rPr>
        <w:t xml:space="preserve">. </w:t>
      </w:r>
      <w:r w:rsidR="0094596D" w:rsidRPr="004E6BB5">
        <w:rPr>
          <w:rFonts w:hint="eastAsia"/>
          <w:sz w:val="32"/>
        </w:rPr>
        <w:t>原理</w:t>
      </w:r>
      <w:bookmarkEnd w:id="23"/>
    </w:p>
    <w:p w:rsidR="00375E42" w:rsidRPr="0035019F" w:rsidRDefault="00375E42" w:rsidP="005504EB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去除含有</w:t>
      </w:r>
      <w:r w:rsidRPr="0035019F">
        <w:rPr>
          <w:rFonts w:hint="eastAsia"/>
          <w:sz w:val="24"/>
        </w:rPr>
        <w:t>ad</w:t>
      </w:r>
      <w:r w:rsidR="000A53B4">
        <w:rPr>
          <w:rFonts w:hint="eastAsia"/>
          <w:sz w:val="24"/>
        </w:rPr>
        <w:t>a</w:t>
      </w:r>
      <w:r w:rsidRPr="0035019F">
        <w:rPr>
          <w:rFonts w:hint="eastAsia"/>
          <w:sz w:val="24"/>
        </w:rPr>
        <w:t>pter</w:t>
      </w:r>
      <w:r w:rsidRPr="0035019F">
        <w:rPr>
          <w:rFonts w:hint="eastAsia"/>
          <w:sz w:val="24"/>
        </w:rPr>
        <w:t>的</w:t>
      </w:r>
      <w:r w:rsidR="0035019F">
        <w:rPr>
          <w:rFonts w:hint="eastAsia"/>
          <w:sz w:val="24"/>
        </w:rPr>
        <w:t>reads</w:t>
      </w:r>
      <w:r w:rsidR="00CB453C">
        <w:rPr>
          <w:rFonts w:hint="eastAsia"/>
          <w:sz w:val="24"/>
        </w:rPr>
        <w:t>（</w:t>
      </w:r>
      <w:r w:rsidR="005504EB" w:rsidRPr="005504EB">
        <w:rPr>
          <w:rFonts w:hint="eastAsia"/>
          <w:sz w:val="24"/>
        </w:rPr>
        <w:t>adapter</w:t>
      </w:r>
      <w:r w:rsidR="005504EB" w:rsidRPr="005504EB">
        <w:rPr>
          <w:rFonts w:hint="eastAsia"/>
          <w:sz w:val="24"/>
        </w:rPr>
        <w:t>和</w:t>
      </w:r>
      <w:r w:rsidR="005504EB" w:rsidRPr="005504EB">
        <w:rPr>
          <w:rFonts w:hint="eastAsia"/>
          <w:sz w:val="24"/>
        </w:rPr>
        <w:t>read</w:t>
      </w:r>
      <w:r w:rsidR="005504EB" w:rsidRPr="005504EB">
        <w:rPr>
          <w:rFonts w:hint="eastAsia"/>
          <w:sz w:val="24"/>
        </w:rPr>
        <w:t>最小需要匹配的碱基个数</w:t>
      </w:r>
      <w:r w:rsidR="00CB453C">
        <w:rPr>
          <w:rFonts w:hint="eastAsia"/>
          <w:sz w:val="24"/>
        </w:rPr>
        <w:t>和</w:t>
      </w:r>
      <w:r w:rsidR="00CB453C">
        <w:rPr>
          <w:rFonts w:hint="eastAsia"/>
          <w:sz w:val="24"/>
        </w:rPr>
        <w:t>adapter</w:t>
      </w:r>
      <w:r w:rsidR="00CB453C">
        <w:rPr>
          <w:rFonts w:hint="eastAsia"/>
          <w:sz w:val="24"/>
        </w:rPr>
        <w:t>长度成比例</w:t>
      </w:r>
      <w:r w:rsidRPr="0035019F">
        <w:rPr>
          <w:rFonts w:hint="eastAsia"/>
          <w:sz w:val="24"/>
        </w:rPr>
        <w:t>）</w:t>
      </w:r>
    </w:p>
    <w:p w:rsidR="00375E42" w:rsidRPr="0035019F" w:rsidRDefault="00375E42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去除质量值小于</w:t>
      </w:r>
      <w:r w:rsidR="00CB453C">
        <w:rPr>
          <w:rFonts w:hint="eastAsia"/>
          <w:sz w:val="24"/>
        </w:rPr>
        <w:t>10</w:t>
      </w:r>
      <w:r w:rsidR="00CB453C">
        <w:rPr>
          <w:rFonts w:hint="eastAsia"/>
          <w:sz w:val="24"/>
        </w:rPr>
        <w:t>（默认值，可更改）</w:t>
      </w:r>
      <w:r w:rsidR="009E29DD">
        <w:rPr>
          <w:rFonts w:hint="eastAsia"/>
          <w:sz w:val="24"/>
        </w:rPr>
        <w:t>的碱基占总</w:t>
      </w:r>
      <w:r w:rsidRPr="0035019F">
        <w:rPr>
          <w:rFonts w:hint="eastAsia"/>
          <w:sz w:val="24"/>
        </w:rPr>
        <w:t>碱基数</w:t>
      </w:r>
      <w:r w:rsidRPr="0035019F">
        <w:rPr>
          <w:rFonts w:hint="eastAsia"/>
          <w:sz w:val="24"/>
        </w:rPr>
        <w:t>50%</w:t>
      </w:r>
      <w:r w:rsidR="009E29DD">
        <w:rPr>
          <w:rFonts w:hint="eastAsia"/>
          <w:sz w:val="24"/>
        </w:rPr>
        <w:t>以上的</w:t>
      </w:r>
      <w:r w:rsidR="009E29DD">
        <w:rPr>
          <w:rFonts w:hint="eastAsia"/>
          <w:sz w:val="24"/>
        </w:rPr>
        <w:t>reads</w:t>
      </w:r>
    </w:p>
    <w:p w:rsidR="00375E42" w:rsidRPr="0035019F" w:rsidRDefault="00375E42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去除</w:t>
      </w:r>
      <w:r w:rsidRPr="0035019F">
        <w:rPr>
          <w:rFonts w:hint="eastAsia"/>
          <w:sz w:val="24"/>
        </w:rPr>
        <w:t>N</w:t>
      </w:r>
      <w:r w:rsidRPr="0035019F">
        <w:rPr>
          <w:rFonts w:hint="eastAsia"/>
          <w:sz w:val="24"/>
        </w:rPr>
        <w:t>的比例大于</w:t>
      </w:r>
      <w:r w:rsidRPr="0035019F">
        <w:rPr>
          <w:rFonts w:hint="eastAsia"/>
          <w:sz w:val="24"/>
        </w:rPr>
        <w:t>5%</w:t>
      </w:r>
      <w:r w:rsidRPr="0035019F">
        <w:rPr>
          <w:rFonts w:hint="eastAsia"/>
          <w:sz w:val="24"/>
        </w:rPr>
        <w:t>的</w:t>
      </w:r>
      <w:r w:rsidRPr="0035019F">
        <w:rPr>
          <w:rFonts w:hint="eastAsia"/>
          <w:sz w:val="24"/>
        </w:rPr>
        <w:t>reads</w:t>
      </w:r>
    </w:p>
    <w:p w:rsidR="00375E42" w:rsidRDefault="00375E42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去除</w:t>
      </w:r>
      <w:r w:rsidR="0035019F">
        <w:rPr>
          <w:rFonts w:hint="eastAsia"/>
          <w:sz w:val="24"/>
        </w:rPr>
        <w:t>poly A</w:t>
      </w:r>
      <w:r w:rsidR="00DF2A8B">
        <w:rPr>
          <w:rFonts w:hint="eastAsia"/>
          <w:sz w:val="24"/>
        </w:rPr>
        <w:t>.</w:t>
      </w:r>
      <w:r w:rsidR="00DF2A8B">
        <w:rPr>
          <w:sz w:val="24"/>
        </w:rPr>
        <w:t xml:space="preserve"> </w:t>
      </w:r>
    </w:p>
    <w:p w:rsidR="00375E42" w:rsidRPr="0035019F" w:rsidRDefault="00375E42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去除</w:t>
      </w:r>
      <w:r w:rsidR="0035019F" w:rsidRPr="0035019F">
        <w:rPr>
          <w:rFonts w:hint="eastAsia"/>
          <w:sz w:val="24"/>
        </w:rPr>
        <w:t>序列</w:t>
      </w:r>
      <w:r w:rsidR="0035019F" w:rsidRPr="0035019F">
        <w:rPr>
          <w:rFonts w:hint="eastAsia"/>
          <w:sz w:val="24"/>
        </w:rPr>
        <w:t>ID</w:t>
      </w:r>
      <w:r w:rsidR="0035019F" w:rsidRPr="0035019F">
        <w:rPr>
          <w:rFonts w:hint="eastAsia"/>
          <w:sz w:val="24"/>
        </w:rPr>
        <w:t>中</w:t>
      </w:r>
      <w:r w:rsidRPr="0035019F">
        <w:rPr>
          <w:rFonts w:hint="eastAsia"/>
          <w:sz w:val="24"/>
        </w:rPr>
        <w:t xml:space="preserve">index </w:t>
      </w:r>
      <w:r w:rsidR="0035019F">
        <w:rPr>
          <w:rFonts w:hint="eastAsia"/>
          <w:sz w:val="24"/>
        </w:rPr>
        <w:t>序列</w:t>
      </w:r>
    </w:p>
    <w:p w:rsidR="00375E42" w:rsidRPr="0035019F" w:rsidRDefault="00375E42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截取指定数据量</w:t>
      </w:r>
      <w:r w:rsidRPr="0035019F">
        <w:rPr>
          <w:rFonts w:hint="eastAsia"/>
          <w:sz w:val="24"/>
        </w:rPr>
        <w:t>(</w:t>
      </w:r>
      <w:r w:rsidR="00F80BF6">
        <w:rPr>
          <w:rFonts w:hint="eastAsia"/>
          <w:sz w:val="24"/>
        </w:rPr>
        <w:t>比如</w:t>
      </w:r>
      <w:r w:rsidR="00CB453C">
        <w:rPr>
          <w:rFonts w:hint="eastAsia"/>
          <w:sz w:val="24"/>
        </w:rPr>
        <w:t>1M</w:t>
      </w:r>
      <w:r w:rsidR="00CB453C">
        <w:rPr>
          <w:rFonts w:hint="eastAsia"/>
          <w:sz w:val="24"/>
        </w:rPr>
        <w:t>条</w:t>
      </w:r>
      <w:r w:rsidR="00CB453C">
        <w:rPr>
          <w:rFonts w:hint="eastAsia"/>
          <w:sz w:val="24"/>
        </w:rPr>
        <w:t>reads</w:t>
      </w:r>
      <w:r w:rsidRPr="0035019F">
        <w:rPr>
          <w:rFonts w:hint="eastAsia"/>
          <w:sz w:val="24"/>
        </w:rPr>
        <w:t>) clean data</w:t>
      </w:r>
      <w:r w:rsidRPr="0035019F">
        <w:rPr>
          <w:rFonts w:hint="eastAsia"/>
          <w:sz w:val="24"/>
        </w:rPr>
        <w:t>的碱基量</w:t>
      </w:r>
    </w:p>
    <w:p w:rsidR="00375E42" w:rsidRPr="0035019F" w:rsidRDefault="009E29DD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去除</w:t>
      </w:r>
      <w:r w:rsidR="009B5B7F">
        <w:rPr>
          <w:rFonts w:hint="eastAsia"/>
          <w:sz w:val="24"/>
        </w:rPr>
        <w:t>序列</w:t>
      </w:r>
      <w:r>
        <w:rPr>
          <w:rFonts w:hint="eastAsia"/>
          <w:sz w:val="24"/>
        </w:rPr>
        <w:t>相同的</w:t>
      </w:r>
      <w:r>
        <w:rPr>
          <w:rFonts w:hint="eastAsia"/>
          <w:sz w:val="24"/>
        </w:rPr>
        <w:t>reads</w:t>
      </w:r>
      <w:r>
        <w:rPr>
          <w:rFonts w:hint="eastAsia"/>
          <w:sz w:val="24"/>
        </w:rPr>
        <w:t>，针对</w:t>
      </w:r>
      <w:proofErr w:type="spellStart"/>
      <w:r>
        <w:rPr>
          <w:rFonts w:hint="eastAsia"/>
          <w:sz w:val="24"/>
        </w:rPr>
        <w:t>denovo</w:t>
      </w:r>
      <w:proofErr w:type="spellEnd"/>
      <w:r>
        <w:rPr>
          <w:rFonts w:hint="eastAsia"/>
          <w:sz w:val="24"/>
        </w:rPr>
        <w:t>数据而言</w:t>
      </w:r>
    </w:p>
    <w:p w:rsidR="003C29B1" w:rsidRDefault="00426C9D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去除短插入片段</w:t>
      </w:r>
      <w:r w:rsidR="003C29B1">
        <w:rPr>
          <w:rFonts w:hint="eastAsia"/>
          <w:sz w:val="24"/>
        </w:rPr>
        <w:t xml:space="preserve"> </w:t>
      </w:r>
      <w:r w:rsidR="003C29B1">
        <w:rPr>
          <w:rFonts w:hint="eastAsia"/>
          <w:sz w:val="24"/>
        </w:rPr>
        <w:t>。针对</w:t>
      </w:r>
      <w:r w:rsidR="003C29B1">
        <w:rPr>
          <w:rFonts w:hint="eastAsia"/>
          <w:sz w:val="24"/>
        </w:rPr>
        <w:t>PE</w:t>
      </w:r>
      <w:r w:rsidR="003C29B1">
        <w:rPr>
          <w:rFonts w:hint="eastAsia"/>
          <w:sz w:val="24"/>
        </w:rPr>
        <w:t>测序</w:t>
      </w:r>
      <w:r w:rsidR="003C29B1">
        <w:rPr>
          <w:rFonts w:hint="eastAsia"/>
          <w:sz w:val="24"/>
        </w:rPr>
        <w:t>reads</w:t>
      </w:r>
    </w:p>
    <w:p w:rsidR="00CB45B6" w:rsidRDefault="003C29B1" w:rsidP="004842FE">
      <w:pPr>
        <w:pStyle w:val="a3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若</w:t>
      </w:r>
      <w:r w:rsidR="00375E42" w:rsidRPr="0035019F">
        <w:rPr>
          <w:rFonts w:hint="eastAsia"/>
          <w:sz w:val="24"/>
        </w:rPr>
        <w:t>read1</w:t>
      </w:r>
      <w:r w:rsidR="00375E42" w:rsidRPr="0035019F">
        <w:rPr>
          <w:rFonts w:hint="eastAsia"/>
          <w:sz w:val="24"/>
        </w:rPr>
        <w:t>和</w:t>
      </w:r>
      <w:r w:rsidR="00375E42" w:rsidRPr="0035019F">
        <w:rPr>
          <w:rFonts w:hint="eastAsia"/>
          <w:sz w:val="24"/>
        </w:rPr>
        <w:t>read2</w:t>
      </w:r>
      <w:r w:rsidR="00375E42" w:rsidRPr="0035019F">
        <w:rPr>
          <w:rFonts w:hint="eastAsia"/>
          <w:sz w:val="24"/>
        </w:rPr>
        <w:t>的</w:t>
      </w:r>
      <w:r w:rsidR="0010797B">
        <w:rPr>
          <w:rFonts w:hint="eastAsia"/>
          <w:sz w:val="24"/>
        </w:rPr>
        <w:t>overlap &gt;=10bp, mismatch &lt;=10%</w:t>
      </w:r>
      <w:r w:rsidR="00375E42" w:rsidRPr="0035019F">
        <w:rPr>
          <w:rFonts w:hint="eastAsia"/>
          <w:sz w:val="24"/>
        </w:rPr>
        <w:t>，</w:t>
      </w:r>
      <w:r w:rsidR="0010797B">
        <w:rPr>
          <w:rFonts w:hint="eastAsia"/>
          <w:sz w:val="24"/>
        </w:rPr>
        <w:t>则认为是段插入片段。</w:t>
      </w:r>
      <w:r w:rsidR="00375E42" w:rsidRPr="0035019F">
        <w:rPr>
          <w:rFonts w:hint="eastAsia"/>
          <w:sz w:val="24"/>
        </w:rPr>
        <w:t>此项对于</w:t>
      </w:r>
      <w:r w:rsidR="00375E42" w:rsidRPr="0035019F">
        <w:rPr>
          <w:rFonts w:hint="eastAsia"/>
          <w:sz w:val="24"/>
        </w:rPr>
        <w:t>DNA</w:t>
      </w:r>
      <w:r w:rsidR="00460E9A" w:rsidRPr="0035019F">
        <w:rPr>
          <w:rFonts w:hint="eastAsia"/>
          <w:sz w:val="24"/>
        </w:rPr>
        <w:t xml:space="preserve"> </w:t>
      </w:r>
      <w:proofErr w:type="spellStart"/>
      <w:r w:rsidR="00375E42" w:rsidRPr="0035019F">
        <w:rPr>
          <w:rFonts w:hint="eastAsia"/>
          <w:sz w:val="24"/>
        </w:rPr>
        <w:t>denovo</w:t>
      </w:r>
      <w:proofErr w:type="spellEnd"/>
      <w:r w:rsidR="00375E42" w:rsidRPr="0035019F">
        <w:rPr>
          <w:rFonts w:hint="eastAsia"/>
          <w:sz w:val="24"/>
        </w:rPr>
        <w:t xml:space="preserve"> </w:t>
      </w:r>
      <w:r w:rsidR="00460E9A" w:rsidRPr="0035019F">
        <w:rPr>
          <w:rFonts w:hint="eastAsia"/>
          <w:sz w:val="24"/>
        </w:rPr>
        <w:t>数据</w:t>
      </w:r>
      <w:r w:rsidR="00375E42" w:rsidRPr="0035019F">
        <w:rPr>
          <w:rFonts w:hint="eastAsia"/>
          <w:sz w:val="24"/>
        </w:rPr>
        <w:t>默认不做</w:t>
      </w:r>
    </w:p>
    <w:p w:rsidR="0018443E" w:rsidRDefault="0018443E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F504BA">
        <w:rPr>
          <w:rFonts w:hint="eastAsia"/>
          <w:sz w:val="24"/>
        </w:rPr>
        <w:t>若输出结果</w:t>
      </w:r>
      <w:r w:rsidRPr="00535D0E">
        <w:rPr>
          <w:rFonts w:hint="eastAsia"/>
          <w:sz w:val="24"/>
        </w:rPr>
        <w:t>为</w:t>
      </w:r>
      <w:r w:rsidRPr="00535D0E">
        <w:rPr>
          <w:rFonts w:hint="eastAsia"/>
          <w:sz w:val="24"/>
        </w:rPr>
        <w:t>FASTQ</w:t>
      </w:r>
      <w:r w:rsidRPr="00535D0E">
        <w:rPr>
          <w:rFonts w:hint="eastAsia"/>
          <w:sz w:val="24"/>
        </w:rPr>
        <w:t>格式时，将质量值转换为</w:t>
      </w:r>
      <w:r w:rsidRPr="00535D0E">
        <w:rPr>
          <w:sz w:val="24"/>
        </w:rPr>
        <w:t>sanger</w:t>
      </w:r>
      <w:r w:rsidRPr="00535D0E">
        <w:rPr>
          <w:rFonts w:hint="eastAsia"/>
          <w:sz w:val="24"/>
        </w:rPr>
        <w:t>体系的质量值</w:t>
      </w:r>
      <w:r>
        <w:rPr>
          <w:rFonts w:hint="eastAsia"/>
          <w:sz w:val="24"/>
        </w:rPr>
        <w:t>.</w:t>
      </w:r>
    </w:p>
    <w:p w:rsidR="00155F3A" w:rsidRPr="0035019F" w:rsidRDefault="00155F3A" w:rsidP="004842FE">
      <w:pPr>
        <w:pStyle w:val="a3"/>
        <w:numPr>
          <w:ilvl w:val="1"/>
          <w:numId w:val="12"/>
        </w:numPr>
        <w:spacing w:line="360" w:lineRule="auto"/>
        <w:ind w:firstLineChars="0"/>
        <w:rPr>
          <w:sz w:val="24"/>
        </w:rPr>
      </w:pPr>
      <w:r w:rsidRPr="0035019F">
        <w:rPr>
          <w:rFonts w:hint="eastAsia"/>
          <w:sz w:val="24"/>
        </w:rPr>
        <w:t>输出</w:t>
      </w:r>
      <w:r w:rsidRPr="0035019F">
        <w:rPr>
          <w:rFonts w:hint="eastAsia"/>
          <w:sz w:val="24"/>
        </w:rPr>
        <w:t>Clean data</w:t>
      </w:r>
      <w:r w:rsidRPr="0035019F">
        <w:rPr>
          <w:rFonts w:hint="eastAsia"/>
          <w:sz w:val="24"/>
        </w:rPr>
        <w:t>和</w:t>
      </w:r>
      <w:r w:rsidRPr="0035019F">
        <w:rPr>
          <w:rFonts w:hint="eastAsia"/>
          <w:sz w:val="24"/>
        </w:rPr>
        <w:t>Raw data</w:t>
      </w:r>
    </w:p>
    <w:p w:rsidR="00E32DF3" w:rsidRPr="00E06755" w:rsidRDefault="00E75516" w:rsidP="00AF56AB">
      <w:pPr>
        <w:pStyle w:val="1"/>
        <w:rPr>
          <w:sz w:val="32"/>
        </w:rPr>
      </w:pPr>
      <w:bookmarkStart w:id="24" w:name="_Toc328401368"/>
      <w:r w:rsidRPr="00E06755">
        <w:rPr>
          <w:rFonts w:hint="eastAsia"/>
          <w:sz w:val="32"/>
        </w:rPr>
        <w:t>7</w:t>
      </w:r>
      <w:r w:rsidR="00110F71" w:rsidRPr="00E06755">
        <w:rPr>
          <w:rFonts w:hint="eastAsia"/>
          <w:sz w:val="32"/>
        </w:rPr>
        <w:t xml:space="preserve">. </w:t>
      </w:r>
      <w:r w:rsidR="00EF3E6C" w:rsidRPr="00E06755">
        <w:rPr>
          <w:rFonts w:hint="eastAsia"/>
          <w:sz w:val="32"/>
        </w:rPr>
        <w:t>开发人员</w:t>
      </w:r>
      <w:bookmarkEnd w:id="24"/>
    </w:p>
    <w:p w:rsidR="008209E0" w:rsidRDefault="0055351B" w:rsidP="003442D9">
      <w:pPr>
        <w:pStyle w:val="a3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生物信息核心技术与</w:t>
      </w:r>
      <w:proofErr w:type="gramStart"/>
      <w:r>
        <w:rPr>
          <w:rFonts w:hint="eastAsia"/>
          <w:sz w:val="24"/>
        </w:rPr>
        <w:t>云计算</w:t>
      </w:r>
      <w:proofErr w:type="gramEnd"/>
      <w:r w:rsidR="003442D9" w:rsidRPr="003442D9">
        <w:rPr>
          <w:rFonts w:hint="eastAsia"/>
          <w:sz w:val="24"/>
        </w:rPr>
        <w:t>实验室</w:t>
      </w:r>
      <w:r w:rsidR="003442D9" w:rsidRPr="003442D9">
        <w:rPr>
          <w:rFonts w:hint="eastAsia"/>
          <w:sz w:val="24"/>
        </w:rPr>
        <w:t xml:space="preserve"> </w:t>
      </w:r>
      <w:r w:rsidR="003442D9" w:rsidRPr="003442D9">
        <w:rPr>
          <w:rFonts w:hint="eastAsia"/>
          <w:sz w:val="24"/>
        </w:rPr>
        <w:t>标准化部（</w:t>
      </w:r>
      <w:r w:rsidR="003442D9" w:rsidRPr="003442D9">
        <w:rPr>
          <w:rFonts w:hint="eastAsia"/>
          <w:sz w:val="24"/>
        </w:rPr>
        <w:t>BIS</w:t>
      </w:r>
      <w:r w:rsidR="003442D9" w:rsidRPr="003442D9">
        <w:rPr>
          <w:rFonts w:hint="eastAsia"/>
          <w:sz w:val="24"/>
        </w:rPr>
        <w:t>）</w:t>
      </w:r>
    </w:p>
    <w:p w:rsidR="00E13419" w:rsidRPr="008D2E6D" w:rsidRDefault="00E13419" w:rsidP="003442D9">
      <w:pPr>
        <w:pStyle w:val="a3"/>
        <w:spacing w:line="360" w:lineRule="auto"/>
        <w:ind w:firstLine="480"/>
        <w:rPr>
          <w:sz w:val="24"/>
        </w:rPr>
      </w:pPr>
      <w:r w:rsidRPr="00E32DF3">
        <w:rPr>
          <w:rFonts w:hint="eastAsia"/>
          <w:sz w:val="24"/>
        </w:rPr>
        <w:t>陈永胜</w:t>
      </w:r>
      <w:r w:rsidRPr="00E32DF3">
        <w:rPr>
          <w:rFonts w:hint="eastAsia"/>
          <w:sz w:val="24"/>
        </w:rPr>
        <w:tab/>
      </w:r>
      <w:hyperlink r:id="rId6" w:history="1">
        <w:r w:rsidR="008D2E6D" w:rsidRPr="00782B23">
          <w:rPr>
            <w:rStyle w:val="a4"/>
            <w:rFonts w:hint="eastAsia"/>
            <w:sz w:val="24"/>
          </w:rPr>
          <w:t>chenyongsheng@genomics.cn</w:t>
        </w:r>
      </w:hyperlink>
      <w:r w:rsidR="00685D55">
        <w:rPr>
          <w:rFonts w:hint="eastAsia"/>
          <w:sz w:val="24"/>
        </w:rPr>
        <w:t xml:space="preserve"> </w:t>
      </w:r>
    </w:p>
    <w:p w:rsidR="00E32DF3" w:rsidRPr="00E32DF3" w:rsidRDefault="00E32DF3" w:rsidP="00505704">
      <w:pPr>
        <w:pStyle w:val="a3"/>
        <w:spacing w:line="360" w:lineRule="auto"/>
        <w:ind w:firstLine="480"/>
        <w:rPr>
          <w:sz w:val="24"/>
        </w:rPr>
      </w:pPr>
      <w:r w:rsidRPr="00E32DF3">
        <w:rPr>
          <w:rFonts w:hint="eastAsia"/>
          <w:sz w:val="24"/>
        </w:rPr>
        <w:t>陈</w:t>
      </w:r>
      <w:proofErr w:type="gramStart"/>
      <w:r w:rsidRPr="00E32DF3">
        <w:rPr>
          <w:rFonts w:hint="eastAsia"/>
          <w:sz w:val="24"/>
        </w:rPr>
        <w:t>浩森</w:t>
      </w:r>
      <w:proofErr w:type="gramEnd"/>
      <w:r w:rsidRPr="00E32DF3">
        <w:rPr>
          <w:rFonts w:hint="eastAsia"/>
          <w:sz w:val="24"/>
        </w:rPr>
        <w:tab/>
      </w:r>
      <w:r w:rsidRPr="00C91DD5">
        <w:rPr>
          <w:rStyle w:val="a4"/>
          <w:rFonts w:hint="eastAsia"/>
          <w:sz w:val="24"/>
          <w:szCs w:val="24"/>
        </w:rPr>
        <w:t>chenhaosen@genomics.</w:t>
      </w:r>
      <w:proofErr w:type="gramStart"/>
      <w:r w:rsidRPr="00C91DD5">
        <w:rPr>
          <w:rStyle w:val="a4"/>
          <w:rFonts w:hint="eastAsia"/>
          <w:sz w:val="24"/>
          <w:szCs w:val="24"/>
        </w:rPr>
        <w:t>cn</w:t>
      </w:r>
      <w:proofErr w:type="gramEnd"/>
    </w:p>
    <w:sectPr w:rsidR="00E32DF3" w:rsidRPr="00E32DF3" w:rsidSect="001C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3B32"/>
    <w:multiLevelType w:val="hybridMultilevel"/>
    <w:tmpl w:val="34A85B18"/>
    <w:lvl w:ilvl="0" w:tplc="385A60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2839AE"/>
    <w:multiLevelType w:val="hybridMultilevel"/>
    <w:tmpl w:val="BF500B3A"/>
    <w:lvl w:ilvl="0" w:tplc="85C20568">
      <w:start w:val="1"/>
      <w:numFmt w:val="decimal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980227"/>
    <w:multiLevelType w:val="hybridMultilevel"/>
    <w:tmpl w:val="74AA29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D67320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B708E6"/>
    <w:multiLevelType w:val="hybridMultilevel"/>
    <w:tmpl w:val="1B7262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B42359"/>
    <w:multiLevelType w:val="hybridMultilevel"/>
    <w:tmpl w:val="99C80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C6172"/>
    <w:multiLevelType w:val="hybridMultilevel"/>
    <w:tmpl w:val="1B167C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4A4F6B"/>
    <w:multiLevelType w:val="hybridMultilevel"/>
    <w:tmpl w:val="9C5CE610"/>
    <w:lvl w:ilvl="0" w:tplc="7006010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440B76"/>
    <w:multiLevelType w:val="hybridMultilevel"/>
    <w:tmpl w:val="CD0862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773A64"/>
    <w:multiLevelType w:val="hybridMultilevel"/>
    <w:tmpl w:val="BB0EAE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E75286"/>
    <w:multiLevelType w:val="hybridMultilevel"/>
    <w:tmpl w:val="24F05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E0AFF7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0911E2"/>
    <w:multiLevelType w:val="hybridMultilevel"/>
    <w:tmpl w:val="5D7606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2D022F"/>
    <w:multiLevelType w:val="hybridMultilevel"/>
    <w:tmpl w:val="CFC2E5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BF24B2"/>
    <w:multiLevelType w:val="hybridMultilevel"/>
    <w:tmpl w:val="F8940A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1C1BF7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4405BBA"/>
    <w:multiLevelType w:val="hybridMultilevel"/>
    <w:tmpl w:val="75D04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E109BA"/>
    <w:multiLevelType w:val="hybridMultilevel"/>
    <w:tmpl w:val="4F107954"/>
    <w:lvl w:ilvl="0" w:tplc="A95466C6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8517FB"/>
    <w:multiLevelType w:val="hybridMultilevel"/>
    <w:tmpl w:val="77E63B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67F7391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C04273F"/>
    <w:multiLevelType w:val="hybridMultilevel"/>
    <w:tmpl w:val="BDC028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2EA5757"/>
    <w:multiLevelType w:val="hybridMultilevel"/>
    <w:tmpl w:val="C6F42B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202EF7"/>
    <w:multiLevelType w:val="hybridMultilevel"/>
    <w:tmpl w:val="FFEEFA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A9C0265"/>
    <w:multiLevelType w:val="hybridMultilevel"/>
    <w:tmpl w:val="6FA0D41A"/>
    <w:lvl w:ilvl="0" w:tplc="7CD43DBA">
      <w:start w:val="1"/>
      <w:numFmt w:val="decimal"/>
      <w:lvlText w:val="(%1)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EA96944"/>
    <w:multiLevelType w:val="hybridMultilevel"/>
    <w:tmpl w:val="5CD0E9FA"/>
    <w:lvl w:ilvl="0" w:tplc="48E4B0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2"/>
  </w:num>
  <w:num w:numId="5">
    <w:abstractNumId w:val="15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0"/>
  </w:num>
  <w:num w:numId="9">
    <w:abstractNumId w:val="9"/>
  </w:num>
  <w:num w:numId="10">
    <w:abstractNumId w:val="4"/>
  </w:num>
  <w:num w:numId="11">
    <w:abstractNumId w:val="10"/>
  </w:num>
  <w:num w:numId="12">
    <w:abstractNumId w:val="13"/>
  </w:num>
  <w:num w:numId="13">
    <w:abstractNumId w:val="5"/>
  </w:num>
  <w:num w:numId="14">
    <w:abstractNumId w:val="11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"/>
  </w:num>
  <w:num w:numId="21">
    <w:abstractNumId w:val="17"/>
  </w:num>
  <w:num w:numId="22">
    <w:abstractNumId w:val="21"/>
  </w:num>
  <w:num w:numId="23">
    <w:abstractNumId w:val="0"/>
  </w:num>
  <w:num w:numId="24">
    <w:abstractNumId w:val="18"/>
  </w:num>
  <w:num w:numId="25">
    <w:abstractNumId w:val="3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47EB"/>
    <w:rsid w:val="000041E3"/>
    <w:rsid w:val="00007B11"/>
    <w:rsid w:val="00010851"/>
    <w:rsid w:val="000112D0"/>
    <w:rsid w:val="00014D38"/>
    <w:rsid w:val="00016A97"/>
    <w:rsid w:val="00022451"/>
    <w:rsid w:val="0004236D"/>
    <w:rsid w:val="00055B23"/>
    <w:rsid w:val="0006558F"/>
    <w:rsid w:val="000679C9"/>
    <w:rsid w:val="000724E6"/>
    <w:rsid w:val="00080053"/>
    <w:rsid w:val="00096A7E"/>
    <w:rsid w:val="000A53B4"/>
    <w:rsid w:val="000C4AB7"/>
    <w:rsid w:val="000D5B29"/>
    <w:rsid w:val="000F26D6"/>
    <w:rsid w:val="000F33C0"/>
    <w:rsid w:val="000F6B82"/>
    <w:rsid w:val="0010128B"/>
    <w:rsid w:val="00102E10"/>
    <w:rsid w:val="00104EE9"/>
    <w:rsid w:val="0010582E"/>
    <w:rsid w:val="00105877"/>
    <w:rsid w:val="0010797B"/>
    <w:rsid w:val="00110F71"/>
    <w:rsid w:val="00111832"/>
    <w:rsid w:val="00123103"/>
    <w:rsid w:val="00127D7A"/>
    <w:rsid w:val="001359BB"/>
    <w:rsid w:val="001463A5"/>
    <w:rsid w:val="00153D69"/>
    <w:rsid w:val="00155F3A"/>
    <w:rsid w:val="00174252"/>
    <w:rsid w:val="0018265F"/>
    <w:rsid w:val="00183278"/>
    <w:rsid w:val="00183B90"/>
    <w:rsid w:val="0018443E"/>
    <w:rsid w:val="001925B4"/>
    <w:rsid w:val="00194B31"/>
    <w:rsid w:val="00197EEC"/>
    <w:rsid w:val="001B0230"/>
    <w:rsid w:val="001B220C"/>
    <w:rsid w:val="001B4171"/>
    <w:rsid w:val="001B4A27"/>
    <w:rsid w:val="001C134F"/>
    <w:rsid w:val="002072FB"/>
    <w:rsid w:val="00214EAE"/>
    <w:rsid w:val="002529FE"/>
    <w:rsid w:val="00252F0F"/>
    <w:rsid w:val="00256D96"/>
    <w:rsid w:val="00260D0B"/>
    <w:rsid w:val="00263C0B"/>
    <w:rsid w:val="00265E72"/>
    <w:rsid w:val="002666FC"/>
    <w:rsid w:val="00282001"/>
    <w:rsid w:val="00284AD8"/>
    <w:rsid w:val="002902C5"/>
    <w:rsid w:val="00296E4C"/>
    <w:rsid w:val="00297C2E"/>
    <w:rsid w:val="002B2C74"/>
    <w:rsid w:val="002B2FF2"/>
    <w:rsid w:val="002C4444"/>
    <w:rsid w:val="002C62C8"/>
    <w:rsid w:val="002D1DF9"/>
    <w:rsid w:val="002D2C07"/>
    <w:rsid w:val="002D3586"/>
    <w:rsid w:val="002D4383"/>
    <w:rsid w:val="002D6FCE"/>
    <w:rsid w:val="002F09A7"/>
    <w:rsid w:val="002F3706"/>
    <w:rsid w:val="002F78A9"/>
    <w:rsid w:val="003047EB"/>
    <w:rsid w:val="0031295C"/>
    <w:rsid w:val="00313189"/>
    <w:rsid w:val="00325520"/>
    <w:rsid w:val="00327017"/>
    <w:rsid w:val="00330403"/>
    <w:rsid w:val="00330CBD"/>
    <w:rsid w:val="00332366"/>
    <w:rsid w:val="00332AA0"/>
    <w:rsid w:val="00341233"/>
    <w:rsid w:val="003434A7"/>
    <w:rsid w:val="003442D9"/>
    <w:rsid w:val="003472F6"/>
    <w:rsid w:val="00347962"/>
    <w:rsid w:val="0035019F"/>
    <w:rsid w:val="003507F3"/>
    <w:rsid w:val="00362F7C"/>
    <w:rsid w:val="003754A2"/>
    <w:rsid w:val="00375E42"/>
    <w:rsid w:val="00382255"/>
    <w:rsid w:val="003867CC"/>
    <w:rsid w:val="0039228E"/>
    <w:rsid w:val="003924F4"/>
    <w:rsid w:val="003A09A7"/>
    <w:rsid w:val="003A1F75"/>
    <w:rsid w:val="003B04EC"/>
    <w:rsid w:val="003B0D11"/>
    <w:rsid w:val="003C29B1"/>
    <w:rsid w:val="003C726C"/>
    <w:rsid w:val="003E2854"/>
    <w:rsid w:val="003E5A1C"/>
    <w:rsid w:val="00410B29"/>
    <w:rsid w:val="00420A5F"/>
    <w:rsid w:val="00421AC7"/>
    <w:rsid w:val="00426C9D"/>
    <w:rsid w:val="00427234"/>
    <w:rsid w:val="00434058"/>
    <w:rsid w:val="004367B2"/>
    <w:rsid w:val="00437812"/>
    <w:rsid w:val="00443D10"/>
    <w:rsid w:val="00460E9A"/>
    <w:rsid w:val="00463A0B"/>
    <w:rsid w:val="00465C37"/>
    <w:rsid w:val="00481072"/>
    <w:rsid w:val="0048138C"/>
    <w:rsid w:val="004842FE"/>
    <w:rsid w:val="00491154"/>
    <w:rsid w:val="00493AD9"/>
    <w:rsid w:val="004B7C50"/>
    <w:rsid w:val="004B7DF9"/>
    <w:rsid w:val="004C47FC"/>
    <w:rsid w:val="004C5524"/>
    <w:rsid w:val="004D1E7F"/>
    <w:rsid w:val="004D5A72"/>
    <w:rsid w:val="004E3859"/>
    <w:rsid w:val="004E6BB5"/>
    <w:rsid w:val="004E7AD4"/>
    <w:rsid w:val="00505704"/>
    <w:rsid w:val="00516F7B"/>
    <w:rsid w:val="005245FB"/>
    <w:rsid w:val="00530515"/>
    <w:rsid w:val="00531C7F"/>
    <w:rsid w:val="00534EA1"/>
    <w:rsid w:val="005355C1"/>
    <w:rsid w:val="00535D0E"/>
    <w:rsid w:val="0054516B"/>
    <w:rsid w:val="005504EB"/>
    <w:rsid w:val="005527FD"/>
    <w:rsid w:val="0055351B"/>
    <w:rsid w:val="005556EA"/>
    <w:rsid w:val="00555ABD"/>
    <w:rsid w:val="00557398"/>
    <w:rsid w:val="00560293"/>
    <w:rsid w:val="00575877"/>
    <w:rsid w:val="0058554B"/>
    <w:rsid w:val="005B4C32"/>
    <w:rsid w:val="005B5A4B"/>
    <w:rsid w:val="005C7CC8"/>
    <w:rsid w:val="005D329D"/>
    <w:rsid w:val="005E2C5B"/>
    <w:rsid w:val="005F126F"/>
    <w:rsid w:val="005F1B57"/>
    <w:rsid w:val="005F3A5F"/>
    <w:rsid w:val="005F460D"/>
    <w:rsid w:val="00611DA7"/>
    <w:rsid w:val="0061665C"/>
    <w:rsid w:val="00617C58"/>
    <w:rsid w:val="00624818"/>
    <w:rsid w:val="0063054C"/>
    <w:rsid w:val="00643A60"/>
    <w:rsid w:val="00650B05"/>
    <w:rsid w:val="00677FDB"/>
    <w:rsid w:val="00680984"/>
    <w:rsid w:val="00681F3F"/>
    <w:rsid w:val="00685D55"/>
    <w:rsid w:val="006A14C8"/>
    <w:rsid w:val="006B12F3"/>
    <w:rsid w:val="006D3312"/>
    <w:rsid w:val="006D5857"/>
    <w:rsid w:val="006E2C73"/>
    <w:rsid w:val="006E68D0"/>
    <w:rsid w:val="006E797B"/>
    <w:rsid w:val="00701962"/>
    <w:rsid w:val="007021B7"/>
    <w:rsid w:val="007067B2"/>
    <w:rsid w:val="00712EBA"/>
    <w:rsid w:val="00741A78"/>
    <w:rsid w:val="0074403E"/>
    <w:rsid w:val="0078224B"/>
    <w:rsid w:val="007A5F30"/>
    <w:rsid w:val="007B1183"/>
    <w:rsid w:val="007B4480"/>
    <w:rsid w:val="007C6CA1"/>
    <w:rsid w:val="007D26DD"/>
    <w:rsid w:val="007D3FAD"/>
    <w:rsid w:val="007D6622"/>
    <w:rsid w:val="007D77CE"/>
    <w:rsid w:val="007E00C0"/>
    <w:rsid w:val="00813531"/>
    <w:rsid w:val="008209E0"/>
    <w:rsid w:val="0082282A"/>
    <w:rsid w:val="00827689"/>
    <w:rsid w:val="008342B6"/>
    <w:rsid w:val="0084081A"/>
    <w:rsid w:val="00847530"/>
    <w:rsid w:val="00850638"/>
    <w:rsid w:val="00854B03"/>
    <w:rsid w:val="00867A20"/>
    <w:rsid w:val="00884453"/>
    <w:rsid w:val="00887BBF"/>
    <w:rsid w:val="008C5B7E"/>
    <w:rsid w:val="008D2E6D"/>
    <w:rsid w:val="008D3C11"/>
    <w:rsid w:val="009035C0"/>
    <w:rsid w:val="00913DE4"/>
    <w:rsid w:val="0093458A"/>
    <w:rsid w:val="0094596D"/>
    <w:rsid w:val="00954AF6"/>
    <w:rsid w:val="00974CC1"/>
    <w:rsid w:val="00982F0F"/>
    <w:rsid w:val="009B04D4"/>
    <w:rsid w:val="009B4F59"/>
    <w:rsid w:val="009B5B7F"/>
    <w:rsid w:val="009C2778"/>
    <w:rsid w:val="009D05F4"/>
    <w:rsid w:val="009D39EB"/>
    <w:rsid w:val="009E02A3"/>
    <w:rsid w:val="009E29DD"/>
    <w:rsid w:val="009F2917"/>
    <w:rsid w:val="009F35B8"/>
    <w:rsid w:val="009F3AC4"/>
    <w:rsid w:val="00A02D68"/>
    <w:rsid w:val="00A15DE1"/>
    <w:rsid w:val="00A25C51"/>
    <w:rsid w:val="00A27EF3"/>
    <w:rsid w:val="00A27FC9"/>
    <w:rsid w:val="00A356AA"/>
    <w:rsid w:val="00A35EDF"/>
    <w:rsid w:val="00A42D45"/>
    <w:rsid w:val="00A64FD3"/>
    <w:rsid w:val="00A86ADC"/>
    <w:rsid w:val="00AA220B"/>
    <w:rsid w:val="00AA2334"/>
    <w:rsid w:val="00AC75C2"/>
    <w:rsid w:val="00AD3E64"/>
    <w:rsid w:val="00AD6202"/>
    <w:rsid w:val="00AE46DD"/>
    <w:rsid w:val="00AE7195"/>
    <w:rsid w:val="00AF2B70"/>
    <w:rsid w:val="00AF56AB"/>
    <w:rsid w:val="00AF5DEE"/>
    <w:rsid w:val="00AF7D30"/>
    <w:rsid w:val="00B050EF"/>
    <w:rsid w:val="00B06E9A"/>
    <w:rsid w:val="00B13C3A"/>
    <w:rsid w:val="00B156E4"/>
    <w:rsid w:val="00B21408"/>
    <w:rsid w:val="00B26BE4"/>
    <w:rsid w:val="00B31672"/>
    <w:rsid w:val="00B320DA"/>
    <w:rsid w:val="00B32D1D"/>
    <w:rsid w:val="00B404D3"/>
    <w:rsid w:val="00B41379"/>
    <w:rsid w:val="00B45FB1"/>
    <w:rsid w:val="00B47C6B"/>
    <w:rsid w:val="00B52162"/>
    <w:rsid w:val="00B531BE"/>
    <w:rsid w:val="00B6641E"/>
    <w:rsid w:val="00B70175"/>
    <w:rsid w:val="00B745EB"/>
    <w:rsid w:val="00B77019"/>
    <w:rsid w:val="00BD0729"/>
    <w:rsid w:val="00BD4D41"/>
    <w:rsid w:val="00C02BA6"/>
    <w:rsid w:val="00C239C7"/>
    <w:rsid w:val="00C354C5"/>
    <w:rsid w:val="00C35BB5"/>
    <w:rsid w:val="00C43E29"/>
    <w:rsid w:val="00C70218"/>
    <w:rsid w:val="00C710B7"/>
    <w:rsid w:val="00C810C2"/>
    <w:rsid w:val="00C87462"/>
    <w:rsid w:val="00C90219"/>
    <w:rsid w:val="00C91DD5"/>
    <w:rsid w:val="00C92F82"/>
    <w:rsid w:val="00CA3355"/>
    <w:rsid w:val="00CA5FB4"/>
    <w:rsid w:val="00CB17E8"/>
    <w:rsid w:val="00CB453C"/>
    <w:rsid w:val="00CB45B6"/>
    <w:rsid w:val="00CC0A6A"/>
    <w:rsid w:val="00CC519E"/>
    <w:rsid w:val="00CD1CB8"/>
    <w:rsid w:val="00CD34AD"/>
    <w:rsid w:val="00CE5ACB"/>
    <w:rsid w:val="00D003A6"/>
    <w:rsid w:val="00D018A2"/>
    <w:rsid w:val="00D11DF3"/>
    <w:rsid w:val="00D232B7"/>
    <w:rsid w:val="00D32745"/>
    <w:rsid w:val="00D37774"/>
    <w:rsid w:val="00D40C65"/>
    <w:rsid w:val="00D56C68"/>
    <w:rsid w:val="00D67C06"/>
    <w:rsid w:val="00D71393"/>
    <w:rsid w:val="00D714CF"/>
    <w:rsid w:val="00D71D64"/>
    <w:rsid w:val="00D73B92"/>
    <w:rsid w:val="00D8229F"/>
    <w:rsid w:val="00D84A9D"/>
    <w:rsid w:val="00D84B9B"/>
    <w:rsid w:val="00D855B2"/>
    <w:rsid w:val="00D85FC6"/>
    <w:rsid w:val="00D93E6C"/>
    <w:rsid w:val="00D94F5A"/>
    <w:rsid w:val="00D95FDF"/>
    <w:rsid w:val="00D96C46"/>
    <w:rsid w:val="00DA741E"/>
    <w:rsid w:val="00DB11D1"/>
    <w:rsid w:val="00DB1FC8"/>
    <w:rsid w:val="00DB47E6"/>
    <w:rsid w:val="00DB658D"/>
    <w:rsid w:val="00DE0C7C"/>
    <w:rsid w:val="00DE6DEC"/>
    <w:rsid w:val="00DF2A8B"/>
    <w:rsid w:val="00DF2F6A"/>
    <w:rsid w:val="00DF47AC"/>
    <w:rsid w:val="00DF5BB1"/>
    <w:rsid w:val="00E00495"/>
    <w:rsid w:val="00E00C32"/>
    <w:rsid w:val="00E05401"/>
    <w:rsid w:val="00E06755"/>
    <w:rsid w:val="00E13419"/>
    <w:rsid w:val="00E25AB0"/>
    <w:rsid w:val="00E32163"/>
    <w:rsid w:val="00E32DF3"/>
    <w:rsid w:val="00E33FFD"/>
    <w:rsid w:val="00E35E8D"/>
    <w:rsid w:val="00E47477"/>
    <w:rsid w:val="00E528F2"/>
    <w:rsid w:val="00E553BA"/>
    <w:rsid w:val="00E64247"/>
    <w:rsid w:val="00E73BAF"/>
    <w:rsid w:val="00E75516"/>
    <w:rsid w:val="00E8420E"/>
    <w:rsid w:val="00E84B2A"/>
    <w:rsid w:val="00E878EF"/>
    <w:rsid w:val="00EC7010"/>
    <w:rsid w:val="00ED2C68"/>
    <w:rsid w:val="00ED72F9"/>
    <w:rsid w:val="00EF060E"/>
    <w:rsid w:val="00EF1BD4"/>
    <w:rsid w:val="00EF2006"/>
    <w:rsid w:val="00EF3E6C"/>
    <w:rsid w:val="00F02BD5"/>
    <w:rsid w:val="00F068BC"/>
    <w:rsid w:val="00F327F6"/>
    <w:rsid w:val="00F44507"/>
    <w:rsid w:val="00F504BA"/>
    <w:rsid w:val="00F563F9"/>
    <w:rsid w:val="00F577F8"/>
    <w:rsid w:val="00F57F02"/>
    <w:rsid w:val="00F72E2D"/>
    <w:rsid w:val="00F72EBF"/>
    <w:rsid w:val="00F72F02"/>
    <w:rsid w:val="00F80BF6"/>
    <w:rsid w:val="00F9017A"/>
    <w:rsid w:val="00FA2180"/>
    <w:rsid w:val="00FB26F4"/>
    <w:rsid w:val="00FC3795"/>
    <w:rsid w:val="00FD0BA2"/>
    <w:rsid w:val="00FD147A"/>
    <w:rsid w:val="00FD5BB2"/>
    <w:rsid w:val="00FE1242"/>
    <w:rsid w:val="00FE30A4"/>
    <w:rsid w:val="00FF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67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57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77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75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7B2"/>
    <w:pPr>
      <w:ind w:firstLineChars="200" w:firstLine="420"/>
    </w:pPr>
  </w:style>
  <w:style w:type="character" w:customStyle="1" w:styleId="1Char">
    <w:name w:val="标题 1 Char"/>
    <w:basedOn w:val="a0"/>
    <w:link w:val="1"/>
    <w:rsid w:val="0055739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770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770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rsid w:val="00B77019"/>
  </w:style>
  <w:style w:type="paragraph" w:styleId="20">
    <w:name w:val="toc 2"/>
    <w:basedOn w:val="a"/>
    <w:next w:val="a"/>
    <w:autoRedefine/>
    <w:uiPriority w:val="39"/>
    <w:rsid w:val="00B77019"/>
    <w:pPr>
      <w:ind w:leftChars="200" w:left="420"/>
    </w:pPr>
  </w:style>
  <w:style w:type="character" w:styleId="a4">
    <w:name w:val="Hyperlink"/>
    <w:basedOn w:val="a0"/>
    <w:uiPriority w:val="99"/>
    <w:unhideWhenUsed/>
    <w:rsid w:val="00B77019"/>
    <w:rPr>
      <w:color w:val="0000FF" w:themeColor="hyperlink"/>
      <w:u w:val="single"/>
    </w:rPr>
  </w:style>
  <w:style w:type="paragraph" w:styleId="a5">
    <w:name w:val="Balloon Text"/>
    <w:basedOn w:val="a"/>
    <w:link w:val="Char"/>
    <w:rsid w:val="00B77019"/>
    <w:rPr>
      <w:sz w:val="16"/>
      <w:szCs w:val="16"/>
    </w:rPr>
  </w:style>
  <w:style w:type="character" w:customStyle="1" w:styleId="Char">
    <w:name w:val="批注框文本 Char"/>
    <w:basedOn w:val="a0"/>
    <w:link w:val="a5"/>
    <w:rsid w:val="00B77019"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3Char">
    <w:name w:val="标题 3 Char"/>
    <w:basedOn w:val="a0"/>
    <w:link w:val="3"/>
    <w:semiHidden/>
    <w:rsid w:val="005758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05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0EF"/>
    <w:rPr>
      <w:rFonts w:ascii="宋体" w:hAnsi="宋体" w:cs="宋体"/>
      <w:sz w:val="24"/>
      <w:szCs w:val="24"/>
    </w:rPr>
  </w:style>
  <w:style w:type="paragraph" w:styleId="a6">
    <w:name w:val="Revision"/>
    <w:hidden/>
    <w:uiPriority w:val="99"/>
    <w:semiHidden/>
    <w:rsid w:val="00F9017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7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557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77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5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B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55739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B770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0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B77019"/>
  </w:style>
  <w:style w:type="paragraph" w:styleId="TOC2">
    <w:name w:val="toc 2"/>
    <w:basedOn w:val="Normal"/>
    <w:next w:val="Normal"/>
    <w:autoRedefine/>
    <w:uiPriority w:val="39"/>
    <w:rsid w:val="00B77019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770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770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7019"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5758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EF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yongsheng@genomics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E7AAB-64BD-498E-A835-D8A34752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</dc:creator>
  <cp:keywords/>
  <dc:description/>
  <cp:lastModifiedBy>zhandongliang</cp:lastModifiedBy>
  <cp:revision>381</cp:revision>
  <dcterms:created xsi:type="dcterms:W3CDTF">2012-06-15T01:35:00Z</dcterms:created>
  <dcterms:modified xsi:type="dcterms:W3CDTF">2012-10-17T06:53:00Z</dcterms:modified>
</cp:coreProperties>
</file>